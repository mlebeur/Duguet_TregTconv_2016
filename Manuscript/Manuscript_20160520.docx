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364" w:rsidRDefault="005A6364">
      <w:pPr>
        <w:pStyle w:val="normal0"/>
        <w:spacing w:after="120" w:line="360" w:lineRule="auto"/>
        <w:jc w:val="center"/>
      </w:pPr>
      <w:bookmarkStart w:id="0" w:name="_GoBack"/>
      <w:bookmarkEnd w:id="0"/>
    </w:p>
    <w:p w:rsidR="005A6364" w:rsidRDefault="00DF5BD3">
      <w:pPr>
        <w:pStyle w:val="normal0"/>
        <w:spacing w:after="120" w:line="360" w:lineRule="auto"/>
        <w:jc w:val="center"/>
      </w:pPr>
      <w:r>
        <w:rPr>
          <w:rFonts w:ascii="Times New Roman" w:eastAsia="Times New Roman" w:hAnsi="Times New Roman" w:cs="Times New Roman"/>
          <w:b/>
          <w:sz w:val="28"/>
          <w:szCs w:val="28"/>
        </w:rPr>
        <w:t>Proteomic analysis of regulatory T cells reveals the importance of Themis1 in the control of their suppressive function</w:t>
      </w:r>
    </w:p>
    <w:p w:rsidR="005A6364" w:rsidRDefault="005A6364">
      <w:pPr>
        <w:pStyle w:val="normal0"/>
        <w:spacing w:line="360" w:lineRule="auto"/>
      </w:pPr>
    </w:p>
    <w:p w:rsidR="005A6364" w:rsidRDefault="00DF5BD3">
      <w:pPr>
        <w:pStyle w:val="normal0"/>
        <w:spacing w:after="120" w:line="360" w:lineRule="auto"/>
      </w:pPr>
      <w:r>
        <w:rPr>
          <w:rFonts w:ascii="Times New Roman" w:eastAsia="Times New Roman" w:hAnsi="Times New Roman" w:cs="Times New Roman"/>
        </w:rPr>
        <w:t>Fanny Duguet</w:t>
      </w:r>
      <w:r>
        <w:rPr>
          <w:rFonts w:ascii="Times New Roman" w:eastAsia="Times New Roman" w:hAnsi="Times New Roman" w:cs="Times New Roman"/>
          <w:vertAlign w:val="superscript"/>
        </w:rPr>
        <w:t>1</w:t>
      </w:r>
      <w:proofErr w:type="gramStart"/>
      <w:r>
        <w:rPr>
          <w:rFonts w:ascii="Times New Roman" w:eastAsia="Times New Roman" w:hAnsi="Times New Roman" w:cs="Times New Roman"/>
          <w:vertAlign w:val="superscript"/>
        </w:rPr>
        <w:t>,2,3,4</w:t>
      </w:r>
      <w:proofErr w:type="gramEnd"/>
      <w:r>
        <w:rPr>
          <w:rFonts w:ascii="Times New Roman" w:eastAsia="Times New Roman" w:hAnsi="Times New Roman" w:cs="Times New Roman"/>
        </w:rPr>
        <w:t>, Marie Locard-Paulet</w:t>
      </w:r>
      <w:r>
        <w:rPr>
          <w:rFonts w:ascii="Times New Roman" w:eastAsia="Times New Roman" w:hAnsi="Times New Roman" w:cs="Times New Roman"/>
          <w:vertAlign w:val="superscript"/>
        </w:rPr>
        <w:t>1,3</w:t>
      </w:r>
      <w:r>
        <w:rPr>
          <w:rFonts w:ascii="Times New Roman" w:eastAsia="Times New Roman" w:hAnsi="Times New Roman" w:cs="Times New Roman"/>
        </w:rPr>
        <w:t>, Marlène Marcellin</w:t>
      </w:r>
      <w:r>
        <w:rPr>
          <w:rFonts w:ascii="Times New Roman" w:eastAsia="Times New Roman" w:hAnsi="Times New Roman" w:cs="Times New Roman"/>
          <w:vertAlign w:val="superscript"/>
        </w:rPr>
        <w:t>1,3</w:t>
      </w:r>
      <w:r>
        <w:rPr>
          <w:rFonts w:ascii="Times New Roman" w:eastAsia="Times New Roman" w:hAnsi="Times New Roman" w:cs="Times New Roman"/>
        </w:rPr>
        <w:t>, Karima Chaoui</w:t>
      </w:r>
      <w:r>
        <w:rPr>
          <w:rFonts w:ascii="Times New Roman" w:eastAsia="Times New Roman" w:hAnsi="Times New Roman" w:cs="Times New Roman"/>
          <w:vertAlign w:val="superscript"/>
        </w:rPr>
        <w:t>1,3</w:t>
      </w:r>
      <w:r>
        <w:rPr>
          <w:rFonts w:ascii="Times New Roman" w:eastAsia="Times New Roman" w:hAnsi="Times New Roman" w:cs="Times New Roman"/>
        </w:rPr>
        <w:t>, Odile Burlet-Schiltz</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w:t>
      </w:r>
      <w:r>
        <w:rPr>
          <w:rFonts w:ascii="Times New Roman" w:eastAsia="Times New Roman" w:hAnsi="Times New Roman" w:cs="Times New Roman"/>
        </w:rPr>
        <w:t>Olivier Andreoletti</w:t>
      </w:r>
      <w:r>
        <w:rPr>
          <w:rFonts w:ascii="Times New Roman" w:eastAsia="Times New Roman" w:hAnsi="Times New Roman" w:cs="Times New Roman"/>
          <w:vertAlign w:val="superscript"/>
        </w:rPr>
        <w:t>5</w:t>
      </w:r>
      <w:r>
        <w:rPr>
          <w:rFonts w:ascii="Times New Roman" w:eastAsia="Times New Roman" w:hAnsi="Times New Roman" w:cs="Times New Roman"/>
        </w:rPr>
        <w:t>, Renaud Lesourne</w:t>
      </w:r>
      <w:r>
        <w:rPr>
          <w:rFonts w:ascii="Times New Roman" w:eastAsia="Times New Roman" w:hAnsi="Times New Roman" w:cs="Times New Roman"/>
          <w:vertAlign w:val="superscript"/>
        </w:rPr>
        <w:t>2,3,4</w:t>
      </w:r>
      <w:r>
        <w:rPr>
          <w:rFonts w:ascii="Times New Roman" w:eastAsia="Times New Roman" w:hAnsi="Times New Roman" w:cs="Times New Roman"/>
        </w:rPr>
        <w:t>, Anne Gonzalez de Peredo</w:t>
      </w:r>
      <w:r>
        <w:rPr>
          <w:rFonts w:ascii="Times New Roman" w:eastAsia="Times New Roman" w:hAnsi="Times New Roman" w:cs="Times New Roman"/>
          <w:vertAlign w:val="superscript"/>
        </w:rPr>
        <w:t>1,3,§,&amp;</w:t>
      </w:r>
      <w:r>
        <w:rPr>
          <w:rFonts w:ascii="Times New Roman" w:eastAsia="Times New Roman" w:hAnsi="Times New Roman" w:cs="Times New Roman"/>
        </w:rPr>
        <w:t>, Abdelhadi Saoudi</w:t>
      </w:r>
      <w:r>
        <w:rPr>
          <w:rFonts w:ascii="Times New Roman" w:eastAsia="Times New Roman" w:hAnsi="Times New Roman" w:cs="Times New Roman"/>
          <w:vertAlign w:val="superscript"/>
        </w:rPr>
        <w:t>2,3,4,§,&amp;</w:t>
      </w:r>
    </w:p>
    <w:p w:rsidR="005A6364" w:rsidRDefault="005A6364">
      <w:pPr>
        <w:pStyle w:val="normal0"/>
        <w:spacing w:after="120" w:line="360" w:lineRule="auto"/>
      </w:pPr>
    </w:p>
    <w:p w:rsidR="005A6364" w:rsidRDefault="00DF5BD3">
      <w:pPr>
        <w:pStyle w:val="normal0"/>
        <w:spacing w:after="120" w:line="360" w:lineRule="auto"/>
      </w:pPr>
      <w:r>
        <w:rPr>
          <w:rFonts w:ascii="Times New Roman" w:eastAsia="Times New Roman" w:hAnsi="Times New Roman" w:cs="Times New Roman"/>
          <w:vertAlign w:val="superscript"/>
        </w:rPr>
        <w:t>1</w:t>
      </w:r>
      <w:r>
        <w:rPr>
          <w:rFonts w:ascii="Times New Roman" w:eastAsia="Times New Roman" w:hAnsi="Times New Roman" w:cs="Times New Roman"/>
        </w:rPr>
        <w:t>Institut de Pharmacologie et de Biologie Structurale, Universite de Toulouse, CNRS UMR 5089, 31077, Toulouse Cedex, France</w:t>
      </w:r>
    </w:p>
    <w:p w:rsidR="005A6364" w:rsidRDefault="00DF5BD3">
      <w:pPr>
        <w:pStyle w:val="normal0"/>
        <w:spacing w:line="480" w:lineRule="auto"/>
      </w:pPr>
      <w:r>
        <w:rPr>
          <w:rFonts w:ascii="Times New Roman" w:eastAsia="Times New Roman" w:hAnsi="Times New Roman" w:cs="Times New Roman"/>
          <w:vertAlign w:val="superscript"/>
        </w:rPr>
        <w:t>2</w:t>
      </w:r>
      <w:r>
        <w:rPr>
          <w:rFonts w:ascii="Times New Roman" w:eastAsia="Times New Roman" w:hAnsi="Times New Roman" w:cs="Times New Roman"/>
        </w:rPr>
        <w:t xml:space="preserve">UMR Inserm, U1043, Toulouse, 31300, France </w:t>
      </w:r>
    </w:p>
    <w:p w:rsidR="005A6364" w:rsidRDefault="00DF5BD3">
      <w:pPr>
        <w:pStyle w:val="normal0"/>
        <w:spacing w:line="480" w:lineRule="auto"/>
      </w:pPr>
      <w:r>
        <w:rPr>
          <w:rFonts w:ascii="Times New Roman" w:eastAsia="Times New Roman" w:hAnsi="Times New Roman" w:cs="Times New Roman"/>
          <w:vertAlign w:val="superscript"/>
        </w:rPr>
        <w:t>3</w:t>
      </w:r>
      <w:r>
        <w:rPr>
          <w:rFonts w:ascii="Times New Roman" w:eastAsia="Times New Roman" w:hAnsi="Times New Roman" w:cs="Times New Roman"/>
        </w:rPr>
        <w:t>UMR</w:t>
      </w:r>
      <w:r>
        <w:rPr>
          <w:rFonts w:ascii="Times New Roman" w:eastAsia="Times New Roman" w:hAnsi="Times New Roman" w:cs="Times New Roman"/>
        </w:rPr>
        <w:t xml:space="preserve"> CNRS, U5282, Toulouse, 31300, France</w:t>
      </w:r>
    </w:p>
    <w:p w:rsidR="005A6364" w:rsidRDefault="00DF5BD3">
      <w:pPr>
        <w:pStyle w:val="normal0"/>
        <w:spacing w:after="120" w:line="360" w:lineRule="auto"/>
      </w:pPr>
      <w:r>
        <w:rPr>
          <w:rFonts w:ascii="Times New Roman" w:eastAsia="Times New Roman" w:hAnsi="Times New Roman" w:cs="Times New Roman"/>
          <w:vertAlign w:val="superscript"/>
        </w:rPr>
        <w:t>4</w:t>
      </w:r>
      <w:r>
        <w:rPr>
          <w:rFonts w:ascii="Times New Roman" w:eastAsia="Times New Roman" w:hAnsi="Times New Roman" w:cs="Times New Roman"/>
        </w:rPr>
        <w:t xml:space="preserve">Université de Toulouse, UPS, Centre de Physiopathologie de Toulouse Purpan, Toulouse, 31300, France </w:t>
      </w:r>
    </w:p>
    <w:p w:rsidR="005A6364" w:rsidRDefault="00DF5BD3">
      <w:pPr>
        <w:pStyle w:val="normal0"/>
        <w:spacing w:after="240" w:line="360" w:lineRule="auto"/>
        <w:jc w:val="both"/>
      </w:pPr>
      <w:proofErr w:type="gramStart"/>
      <w:r>
        <w:rPr>
          <w:rFonts w:ascii="Times New Roman" w:eastAsia="Times New Roman" w:hAnsi="Times New Roman" w:cs="Times New Roman"/>
          <w:vertAlign w:val="superscript"/>
        </w:rPr>
        <w:t>5</w:t>
      </w:r>
      <w:r>
        <w:rPr>
          <w:rFonts w:ascii="Times New Roman" w:eastAsia="Times New Roman" w:hAnsi="Times New Roman" w:cs="Times New Roman"/>
        </w:rPr>
        <w:t xml:space="preserve">UMR INRA ENVT 1225, Interactions Hôtes Agents Pathogènes, Ecole Nationale Vétérinaire de Toulouse, 31000 Toulouse, </w:t>
      </w:r>
      <w:r>
        <w:rPr>
          <w:rFonts w:ascii="Times New Roman" w:eastAsia="Times New Roman" w:hAnsi="Times New Roman" w:cs="Times New Roman"/>
        </w:rPr>
        <w:t>France.</w:t>
      </w:r>
      <w:proofErr w:type="gramEnd"/>
    </w:p>
    <w:p w:rsidR="005A6364" w:rsidRDefault="005A6364">
      <w:pPr>
        <w:pStyle w:val="normal0"/>
        <w:spacing w:after="120" w:line="360" w:lineRule="auto"/>
      </w:pPr>
    </w:p>
    <w:p w:rsidR="005A6364" w:rsidRDefault="00DF5BD3">
      <w:pPr>
        <w:pStyle w:val="normal0"/>
        <w:spacing w:line="360" w:lineRule="auto"/>
      </w:pPr>
      <w:r>
        <w:rPr>
          <w:rFonts w:ascii="Times New Roman" w:eastAsia="Times New Roman" w:hAnsi="Times New Roman" w:cs="Times New Roman"/>
          <w:b/>
          <w:sz w:val="28"/>
          <w:szCs w:val="28"/>
        </w:rPr>
        <w:t>Running title</w:t>
      </w:r>
      <w:r>
        <w:rPr>
          <w:rFonts w:ascii="Times New Roman" w:eastAsia="Times New Roman" w:hAnsi="Times New Roman" w:cs="Times New Roman"/>
        </w:rPr>
        <w:t>: Label-free proteomics of regulatory T cells</w:t>
      </w:r>
    </w:p>
    <w:p w:rsidR="005A6364" w:rsidRDefault="005A6364">
      <w:pPr>
        <w:pStyle w:val="normal0"/>
        <w:spacing w:after="120" w:line="360" w:lineRule="auto"/>
      </w:pPr>
    </w:p>
    <w:p w:rsidR="005A6364" w:rsidRDefault="00DF5BD3">
      <w:pPr>
        <w:pStyle w:val="normal0"/>
        <w:spacing w:after="240" w:line="480" w:lineRule="auto"/>
      </w:pPr>
      <w:r>
        <w:rPr>
          <w:rFonts w:ascii="Times New Roman" w:eastAsia="Times New Roman" w:hAnsi="Times New Roman" w:cs="Times New Roman"/>
          <w:vertAlign w:val="superscript"/>
        </w:rPr>
        <w:t>&amp;</w:t>
      </w:r>
      <w:r>
        <w:rPr>
          <w:rFonts w:ascii="Times New Roman" w:eastAsia="Times New Roman" w:hAnsi="Times New Roman" w:cs="Times New Roman"/>
        </w:rPr>
        <w:t>Contributed equally to this work</w:t>
      </w:r>
    </w:p>
    <w:p w:rsidR="005A6364" w:rsidRDefault="00DF5BD3">
      <w:pPr>
        <w:pStyle w:val="normal0"/>
        <w:spacing w:after="120" w:line="360" w:lineRule="auto"/>
      </w:pPr>
      <w:r>
        <w:rPr>
          <w:rFonts w:ascii="Times New Roman" w:eastAsia="Times New Roman" w:hAnsi="Times New Roman" w:cs="Times New Roman"/>
          <w:vertAlign w:val="superscript"/>
        </w:rPr>
        <w:t>§</w:t>
      </w:r>
      <w:r>
        <w:rPr>
          <w:rFonts w:ascii="Times New Roman" w:eastAsia="Times New Roman" w:hAnsi="Times New Roman" w:cs="Times New Roman"/>
          <w:b/>
        </w:rPr>
        <w:t>Corresponding authors:</w:t>
      </w:r>
    </w:p>
    <w:p w:rsidR="005A6364" w:rsidRDefault="00DF5BD3">
      <w:pPr>
        <w:pStyle w:val="normal0"/>
        <w:spacing w:line="480" w:lineRule="auto"/>
      </w:pPr>
      <w:r>
        <w:rPr>
          <w:rFonts w:ascii="Times New Roman" w:eastAsia="Times New Roman" w:hAnsi="Times New Roman" w:cs="Times New Roman"/>
        </w:rPr>
        <w:t xml:space="preserve">Abdelhadi Saoudi, e-mail: </w:t>
      </w:r>
      <w:hyperlink r:id="rId7">
        <w:r>
          <w:rPr>
            <w:rFonts w:ascii="Times New Roman" w:eastAsia="Times New Roman" w:hAnsi="Times New Roman" w:cs="Times New Roman"/>
            <w:color w:val="0000FF"/>
            <w:u w:val="single"/>
          </w:rPr>
          <w:t>abdelhadi.saoudi@ inserm.fr</w:t>
        </w:r>
      </w:hyperlink>
      <w:proofErr w:type="gramStart"/>
      <w:r>
        <w:rPr>
          <w:rFonts w:ascii="Times New Roman" w:eastAsia="Times New Roman" w:hAnsi="Times New Roman" w:cs="Times New Roman"/>
          <w:color w:val="0000FF"/>
          <w:u w:val="single"/>
        </w:rPr>
        <w:t xml:space="preserve"> ;</w:t>
      </w:r>
      <w:proofErr w:type="gramEnd"/>
      <w:r>
        <w:rPr>
          <w:rFonts w:ascii="Times New Roman" w:eastAsia="Times New Roman" w:hAnsi="Times New Roman" w:cs="Times New Roman"/>
          <w:color w:val="0000FF"/>
          <w:u w:val="single"/>
        </w:rPr>
        <w:t xml:space="preserve"> </w:t>
      </w:r>
      <w:r>
        <w:rPr>
          <w:rFonts w:ascii="Times New Roman" w:eastAsia="Times New Roman" w:hAnsi="Times New Roman" w:cs="Times New Roman"/>
        </w:rPr>
        <w:t xml:space="preserve">Phone: +33 562 744 512 </w:t>
      </w:r>
    </w:p>
    <w:p w:rsidR="005A6364" w:rsidRDefault="00DF5BD3">
      <w:pPr>
        <w:pStyle w:val="normal0"/>
        <w:spacing w:line="360" w:lineRule="auto"/>
      </w:pPr>
      <w:r>
        <w:rPr>
          <w:rFonts w:ascii="Times New Roman" w:eastAsia="Times New Roman" w:hAnsi="Times New Roman" w:cs="Times New Roman"/>
        </w:rPr>
        <w:t>Anne Gonzalez de Peredo, gonzalez@ipbs.fr; Phone +33 561 175 541</w:t>
      </w:r>
    </w:p>
    <w:p w:rsidR="005A6364" w:rsidRDefault="00DF5BD3">
      <w:pPr>
        <w:pStyle w:val="normal0"/>
      </w:pPr>
      <w:r>
        <w:br w:type="page"/>
      </w:r>
    </w:p>
    <w:p w:rsidR="005A6364" w:rsidRDefault="005A6364">
      <w:pPr>
        <w:pStyle w:val="normal0"/>
      </w:pPr>
    </w:p>
    <w:p w:rsidR="005A6364" w:rsidRDefault="005A6364">
      <w:pPr>
        <w:pStyle w:val="normal0"/>
        <w:spacing w:line="360" w:lineRule="auto"/>
      </w:pPr>
    </w:p>
    <w:p w:rsidR="005A6364" w:rsidRDefault="00DF5BD3">
      <w:pPr>
        <w:pStyle w:val="normal0"/>
        <w:spacing w:line="360" w:lineRule="auto"/>
        <w:jc w:val="both"/>
      </w:pPr>
      <w:r>
        <w:rPr>
          <w:rFonts w:ascii="Times New Roman" w:eastAsia="Times New Roman" w:hAnsi="Times New Roman" w:cs="Times New Roman"/>
          <w:b/>
          <w:sz w:val="28"/>
          <w:szCs w:val="28"/>
        </w:rPr>
        <w:t>Abbreviations</w:t>
      </w:r>
      <w:r>
        <w:rPr>
          <w:rFonts w:ascii="Times New Roman" w:eastAsia="Times New Roman" w:hAnsi="Times New Roman" w:cs="Times New Roman"/>
        </w:rPr>
        <w:t>: Treg: regulatory T cells; Tconv: conventional CD4</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 cells; Foxp3: forkhead box P3; GFP: Green Fluorescent Protein; XIC: Extracted Ion Chromatogram;</w:t>
      </w:r>
      <w:r>
        <w:rPr>
          <w:rFonts w:ascii="Times New Roman" w:eastAsia="Times New Roman" w:hAnsi="Times New Roman" w:cs="Times New Roman"/>
        </w:rPr>
        <w:t xml:space="preserve"> SDS PAGE: Sodium Dodecyl Sulfate Polyacrylamide Gel Electrophoresis; TFA: Trifluoroacetic Acid; CID: Collision Induced Dissociation; FDR: false discovery rate; GO: Gene Ontology; LN: lymph node; MS: mass spectrometry</w:t>
      </w:r>
    </w:p>
    <w:p w:rsidR="005A6364" w:rsidRDefault="005A6364">
      <w:pPr>
        <w:pStyle w:val="normal0"/>
        <w:spacing w:line="360" w:lineRule="auto"/>
      </w:pPr>
    </w:p>
    <w:p w:rsidR="005A6364" w:rsidRDefault="00DF5BD3">
      <w:pPr>
        <w:pStyle w:val="normal0"/>
        <w:spacing w:line="360" w:lineRule="auto"/>
      </w:pPr>
      <w:r>
        <w:rPr>
          <w:rFonts w:ascii="Times New Roman" w:eastAsia="Times New Roman" w:hAnsi="Times New Roman" w:cs="Times New Roman"/>
          <w:b/>
          <w:sz w:val="28"/>
          <w:szCs w:val="28"/>
        </w:rPr>
        <w:t>Keywords</w:t>
      </w:r>
      <w:r>
        <w:rPr>
          <w:rFonts w:ascii="Times New Roman" w:eastAsia="Times New Roman" w:hAnsi="Times New Roman" w:cs="Times New Roman"/>
        </w:rPr>
        <w:t>: regulatory T cells, mass sp</w:t>
      </w:r>
      <w:r>
        <w:rPr>
          <w:rFonts w:ascii="Times New Roman" w:eastAsia="Times New Roman" w:hAnsi="Times New Roman" w:cs="Times New Roman"/>
        </w:rPr>
        <w:t>ectrometry, proteomics, label-free quantification, Themis1, TCR pathway</w:t>
      </w:r>
    </w:p>
    <w:p w:rsidR="005A6364" w:rsidRDefault="00DF5BD3">
      <w:pPr>
        <w:pStyle w:val="normal0"/>
      </w:pPr>
      <w:r>
        <w:br w:type="page"/>
      </w:r>
    </w:p>
    <w:p w:rsidR="005A6364" w:rsidRDefault="005A6364">
      <w:pPr>
        <w:pStyle w:val="normal0"/>
      </w:pPr>
    </w:p>
    <w:p w:rsidR="005A6364" w:rsidRDefault="005A6364">
      <w:pPr>
        <w:pStyle w:val="normal0"/>
        <w:spacing w:line="360" w:lineRule="auto"/>
      </w:pPr>
    </w:p>
    <w:p w:rsidR="005A6364" w:rsidRDefault="00DF5BD3">
      <w:pPr>
        <w:pStyle w:val="Heading1"/>
        <w:spacing w:line="360" w:lineRule="auto"/>
      </w:pPr>
      <w:commentRangeStart w:id="1"/>
      <w:r>
        <w:rPr>
          <w:rFonts w:ascii="Times New Roman" w:eastAsia="Times New Roman" w:hAnsi="Times New Roman" w:cs="Times New Roman"/>
          <w:b/>
          <w:sz w:val="28"/>
          <w:szCs w:val="28"/>
        </w:rPr>
        <w:t>Abstract</w:t>
      </w:r>
      <w:commentRangeEnd w:id="1"/>
      <w:r>
        <w:commentReference w:id="1"/>
      </w:r>
    </w:p>
    <w:p w:rsidR="005A6364" w:rsidRDefault="00DF5BD3">
      <w:pPr>
        <w:pStyle w:val="normal0"/>
      </w:pPr>
      <w:r>
        <w:rPr>
          <w:rFonts w:ascii="Times New Roman" w:eastAsia="Times New Roman" w:hAnsi="Times New Roman" w:cs="Times New Roman"/>
          <w:color w:val="222222"/>
          <w:highlight w:val="white"/>
        </w:rPr>
        <w:t>Regulatory T cells (Treg) represent a minor sub-population of T lymphocytes of paramount importance for establishing self-tolerance, controlling inflammatory responses and maintaining immune homeostasis. Here, we present a large-scale quantitative proteomi</w:t>
      </w:r>
      <w:r>
        <w:rPr>
          <w:rFonts w:ascii="Times New Roman" w:eastAsia="Times New Roman" w:hAnsi="Times New Roman" w:cs="Times New Roman"/>
          <w:color w:val="222222"/>
          <w:highlight w:val="white"/>
        </w:rPr>
        <w:t xml:space="preserve">c study that allowed defining a specific “signature” of Treg and identifying some candidate proteins that may contribute to their suppressive function. </w:t>
      </w:r>
      <w:r>
        <w:rPr>
          <w:rFonts w:ascii="Times New Roman" w:eastAsia="Times New Roman" w:hAnsi="Times New Roman" w:cs="Times New Roman"/>
        </w:rPr>
        <w:t>Treg and conventional T lymphocytes (Tconv) sub-populations were sorted by flow cytometry with high puri</w:t>
      </w:r>
      <w:r>
        <w:rPr>
          <w:rFonts w:ascii="Times New Roman" w:eastAsia="Times New Roman" w:hAnsi="Times New Roman" w:cs="Times New Roman"/>
        </w:rPr>
        <w:t>ty, and global proteomic analysis was performed by single-run nanoLC-MS/MS on a fast-sequencing Q-Exactive mass spectrometer. The chromatographic setup was optimized to improve peptide fractionation on 50cm columns, and increase the depth of proteome analy</w:t>
      </w:r>
      <w:r>
        <w:rPr>
          <w:rFonts w:ascii="Times New Roman" w:eastAsia="Times New Roman" w:hAnsi="Times New Roman" w:cs="Times New Roman"/>
        </w:rPr>
        <w:t>sis to more than 3000 proteins, starting from low-numbers of primary cells. Label-free quantitative methods based on MS signal analysis were implemented for the comparison of protein expression profiles in Treg versus Tconv.</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rPr>
        <w:t>Besides “historical” proteins t</w:t>
      </w:r>
      <w:r>
        <w:rPr>
          <w:rFonts w:ascii="Times New Roman" w:eastAsia="Times New Roman" w:hAnsi="Times New Roman" w:cs="Times New Roman"/>
        </w:rPr>
        <w:t xml:space="preserve">hat characterize Treg, our study identified numerous new proteins that are significantly </w:t>
      </w:r>
      <w:proofErr w:type="gramStart"/>
      <w:r>
        <w:rPr>
          <w:rFonts w:ascii="Times New Roman" w:eastAsia="Times New Roman" w:hAnsi="Times New Roman" w:cs="Times New Roman"/>
        </w:rPr>
        <w:t>up- or down-regulated</w:t>
      </w:r>
      <w:proofErr w:type="gramEnd"/>
      <w:r>
        <w:rPr>
          <w:rFonts w:ascii="Times New Roman" w:eastAsia="Times New Roman" w:hAnsi="Times New Roman" w:cs="Times New Roman"/>
        </w:rPr>
        <w:t xml:space="preserve"> in Treg versus Tconv. We focused on Themis1, a protein particularly under-expressed in Treg, and previously proposed as a new target gene that co</w:t>
      </w:r>
      <w:r>
        <w:rPr>
          <w:rFonts w:ascii="Times New Roman" w:eastAsia="Times New Roman" w:hAnsi="Times New Roman" w:cs="Times New Roman"/>
        </w:rPr>
        <w:t xml:space="preserve">uld participate in the pathogenesis of immune diseases. By over-expressing Themis1, we provided evidence for its functional importance in Treg through </w:t>
      </w:r>
      <w:r>
        <w:rPr>
          <w:rFonts w:ascii="Times New Roman" w:eastAsia="Times New Roman" w:hAnsi="Times New Roman" w:cs="Times New Roman"/>
          <w:i/>
        </w:rPr>
        <w:t>in vitro</w:t>
      </w:r>
      <w:r>
        <w:rPr>
          <w:rFonts w:ascii="Times New Roman" w:eastAsia="Times New Roman" w:hAnsi="Times New Roman" w:cs="Times New Roman"/>
        </w:rPr>
        <w:t xml:space="preserve"> co-culture tests or animal models of inflammatory bowel disease. Thus, label free quantitative m</w:t>
      </w:r>
      <w:r>
        <w:rPr>
          <w:rFonts w:ascii="Times New Roman" w:eastAsia="Times New Roman" w:hAnsi="Times New Roman" w:cs="Times New Roman"/>
        </w:rPr>
        <w:t>ethods allowed better characterizing the Treg cell lineage, and deciphering the molecular mechanisms underlying the potential role of Themis1 in these cells.</w:t>
      </w:r>
      <w:r>
        <w:br w:type="page"/>
      </w:r>
    </w:p>
    <w:p w:rsidR="005A6364" w:rsidRDefault="005A6364">
      <w:pPr>
        <w:pStyle w:val="normal0"/>
        <w:spacing w:line="480" w:lineRule="auto"/>
        <w:jc w:val="both"/>
      </w:pPr>
    </w:p>
    <w:p w:rsidR="005A6364" w:rsidRDefault="00DF5BD3">
      <w:pPr>
        <w:pStyle w:val="normal0"/>
        <w:spacing w:line="360" w:lineRule="auto"/>
      </w:pPr>
      <w:r>
        <w:rPr>
          <w:rFonts w:ascii="Times New Roman" w:eastAsia="Times New Roman" w:hAnsi="Times New Roman" w:cs="Times New Roman"/>
          <w:b/>
          <w:sz w:val="28"/>
          <w:szCs w:val="28"/>
        </w:rPr>
        <w:t>Introduction</w:t>
      </w:r>
    </w:p>
    <w:p w:rsidR="005A6364" w:rsidRDefault="00DF5BD3">
      <w:pPr>
        <w:pStyle w:val="normal0"/>
        <w:spacing w:line="480" w:lineRule="auto"/>
        <w:jc w:val="both"/>
      </w:pPr>
      <w:r>
        <w:rPr>
          <w:rFonts w:ascii="Times New Roman" w:eastAsia="Times New Roman" w:hAnsi="Times New Roman" w:cs="Times New Roman"/>
        </w:rPr>
        <w:tab/>
        <w:t>Regulatory T cells (Treg) are a subset of CD4</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 cells that are characterized by t</w:t>
      </w:r>
      <w:r>
        <w:rPr>
          <w:rFonts w:ascii="Times New Roman" w:eastAsia="Times New Roman" w:hAnsi="Times New Roman" w:cs="Times New Roman"/>
        </w:rPr>
        <w:t>he expression of the transcription factor Foxp3. They play a central role in maintaining peripheral immune tolerance and preventing autoimmune diseases (Sakaguchi et al., 2008). This is best exemplified by the severe systemic autoimmunity and lymphoprolife</w:t>
      </w:r>
      <w:r>
        <w:rPr>
          <w:rFonts w:ascii="Times New Roman" w:eastAsia="Times New Roman" w:hAnsi="Times New Roman" w:cs="Times New Roman"/>
        </w:rPr>
        <w:t>rative disease observed in Treg deficient Scurfy mice and in human IPEX patients carrying non-functional or hypomorphic alleles of the FOXP3 gene (Brunkow et al., 2001; Fontenot et al., 2003; Hori et al., 2003; Wildin et al., 2001). Furthermore, the quanti</w:t>
      </w:r>
      <w:r>
        <w:rPr>
          <w:rFonts w:ascii="Times New Roman" w:eastAsia="Times New Roman" w:hAnsi="Times New Roman" w:cs="Times New Roman"/>
        </w:rPr>
        <w:t>tative or qualitative defect in Treg cells has also been implicated in the development of several common autoimmune and inflammatory diseases. In addition to the maintenance of immunological tolerance, Treg population can also be exploited to establish imm</w:t>
      </w:r>
      <w:r>
        <w:rPr>
          <w:rFonts w:ascii="Times New Roman" w:eastAsia="Times New Roman" w:hAnsi="Times New Roman" w:cs="Times New Roman"/>
        </w:rPr>
        <w:t>unologic tolerance to transplanted tissues [Nadig, 2010 #134]. This has led to an increasing interest in the possibility of using Treg as a target for therapy to preserve and restore tolerance to self-antigens (in autoimmunity), to allergen (in allergy) an</w:t>
      </w:r>
      <w:r>
        <w:rPr>
          <w:rFonts w:ascii="Times New Roman" w:eastAsia="Times New Roman" w:hAnsi="Times New Roman" w:cs="Times New Roman"/>
        </w:rPr>
        <w:t>d to alloantigens (in transplantation). However, this ambitious aim needs to take in account the fact that reaching an excessive Treg activity could coincidently impair immunity toward pathogens and tumors. Therefore, a better understanding of how Treg fun</w:t>
      </w:r>
      <w:r>
        <w:rPr>
          <w:rFonts w:ascii="Times New Roman" w:eastAsia="Times New Roman" w:hAnsi="Times New Roman" w:cs="Times New Roman"/>
        </w:rPr>
        <w:t xml:space="preserve">ction, how they are activated/inactivated, and how their effector mechanisms work will be necessary to avoid potential negative side effects. </w:t>
      </w:r>
    </w:p>
    <w:p w:rsidR="005A6364" w:rsidRDefault="00DF5BD3">
      <w:pPr>
        <w:pStyle w:val="normal0"/>
      </w:pPr>
      <w:r>
        <w:rPr>
          <w:rFonts w:ascii="Times New Roman" w:eastAsia="Times New Roman" w:hAnsi="Times New Roman" w:cs="Times New Roman"/>
        </w:rPr>
        <w:tab/>
        <w:t>In this study, we compared the whole proteomes of CD4</w:t>
      </w:r>
      <w:r>
        <w:rPr>
          <w:rFonts w:ascii="Times New Roman" w:eastAsia="Times New Roman" w:hAnsi="Times New Roman" w:cs="Times New Roman"/>
          <w:vertAlign w:val="superscript"/>
        </w:rPr>
        <w:t>+</w:t>
      </w:r>
      <w:r>
        <w:rPr>
          <w:rFonts w:ascii="Times New Roman" w:eastAsia="Times New Roman" w:hAnsi="Times New Roman" w:cs="Times New Roman"/>
        </w:rPr>
        <w:t>Foxp3</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Treg (including both CD25</w:t>
      </w:r>
      <w:r>
        <w:rPr>
          <w:rFonts w:ascii="Times New Roman" w:eastAsia="Times New Roman" w:hAnsi="Times New Roman" w:cs="Times New Roman"/>
          <w:vertAlign w:val="superscript"/>
        </w:rPr>
        <w:t>+</w:t>
      </w:r>
      <w:r>
        <w:rPr>
          <w:rFonts w:ascii="Times New Roman" w:eastAsia="Times New Roman" w:hAnsi="Times New Roman" w:cs="Times New Roman"/>
        </w:rPr>
        <w:t xml:space="preserve"> and CD25</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Treg) and CD4</w:t>
      </w:r>
      <w:r>
        <w:rPr>
          <w:rFonts w:ascii="Times New Roman" w:eastAsia="Times New Roman" w:hAnsi="Times New Roman" w:cs="Times New Roman"/>
          <w:vertAlign w:val="superscript"/>
        </w:rPr>
        <w:t>+</w:t>
      </w:r>
      <w:r>
        <w:rPr>
          <w:rFonts w:ascii="Times New Roman" w:eastAsia="Times New Roman" w:hAnsi="Times New Roman" w:cs="Times New Roman"/>
        </w:rPr>
        <w:t>Foxp3</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 cells and performed functional studies on Themis1 as an interesting identified candidate. </w:t>
      </w:r>
      <w:r>
        <w:rPr>
          <w:rFonts w:ascii="Times New Roman" w:eastAsia="Times New Roman" w:hAnsi="Times New Roman" w:cs="Times New Roman"/>
          <w:color w:val="131313"/>
        </w:rPr>
        <w:t xml:space="preserve">An important challenge in this context was to optimize proteomic analytical </w:t>
      </w:r>
      <w:proofErr w:type="gramStart"/>
      <w:r>
        <w:rPr>
          <w:rFonts w:ascii="Times New Roman" w:eastAsia="Times New Roman" w:hAnsi="Times New Roman" w:cs="Times New Roman"/>
          <w:color w:val="131313"/>
        </w:rPr>
        <w:t>depth,</w:t>
      </w:r>
      <w:proofErr w:type="gramEnd"/>
      <w:r>
        <w:rPr>
          <w:rFonts w:ascii="Times New Roman" w:eastAsia="Times New Roman" w:hAnsi="Times New Roman" w:cs="Times New Roman"/>
          <w:color w:val="131313"/>
        </w:rPr>
        <w:t xml:space="preserve"> starting from the low protein amounts obtained from highly purified primar</w:t>
      </w:r>
      <w:r>
        <w:rPr>
          <w:rFonts w:ascii="Times New Roman" w:eastAsia="Times New Roman" w:hAnsi="Times New Roman" w:cs="Times New Roman"/>
          <w:color w:val="131313"/>
        </w:rPr>
        <w:t>y murine Treg cells.</w:t>
      </w:r>
      <w:r>
        <w:rPr>
          <w:rFonts w:ascii="Times New Roman" w:eastAsia="Times New Roman" w:hAnsi="Times New Roman" w:cs="Times New Roman"/>
        </w:rPr>
        <w:t xml:space="preserve"> In order to increase the analytical coverage of a whole cell proteome, a commonly used approach is to pre-fractionate the protein mixture and perform nanoLC-MS/MS analysis of each fraction separately. Although label-free workflows are </w:t>
      </w:r>
      <w:r>
        <w:rPr>
          <w:rFonts w:ascii="Times New Roman" w:eastAsia="Times New Roman" w:hAnsi="Times New Roman" w:cs="Times New Roman"/>
        </w:rPr>
        <w:t xml:space="preserve">sensitive to technical variability of </w:t>
      </w:r>
      <w:r>
        <w:rPr>
          <w:rFonts w:ascii="Times New Roman" w:eastAsia="Times New Roman" w:hAnsi="Times New Roman" w:cs="Times New Roman"/>
        </w:rPr>
        <w:lastRenderedPageBreak/>
        <w:t>upstream processing steps, 1D gel pre-fractionation by SDS-PAGE was previously shown to be compatible with label-free quantitation (provided proper integration and normalization of signal intensity across fractions and</w:t>
      </w:r>
      <w:r>
        <w:rPr>
          <w:rFonts w:ascii="Times New Roman" w:eastAsia="Times New Roman" w:hAnsi="Times New Roman" w:cs="Times New Roman"/>
        </w:rPr>
        <w:t xml:space="preserve"> samples was performed) [Cox, 2014 #4;Gautier, 2012 #1], and it was successfully used in several large-scale label-free quantitative proteomics studies [Gautier, 2012 #1;Luber, 2010 #5]. Alternatively, improved LC conditions based on long LC columns operat</w:t>
      </w:r>
      <w:r>
        <w:rPr>
          <w:rFonts w:ascii="Times New Roman" w:eastAsia="Times New Roman" w:hAnsi="Times New Roman" w:cs="Times New Roman"/>
        </w:rPr>
        <w:t>ed on high-pressure chromatographic systems, with extended gradient times, were also described to improve peptide separation and were shown to successfully achieve deep proteome coverage in single-run analysis, without pre-fractionation [Nagaraj, 2012 #7;T</w:t>
      </w:r>
      <w:r>
        <w:rPr>
          <w:rFonts w:ascii="Times New Roman" w:eastAsia="Times New Roman" w:hAnsi="Times New Roman" w:cs="Times New Roman"/>
        </w:rPr>
        <w:t>hakur, 2011 #6]. We herein used such an approach, which allowed us to mine in-depth the Treg proteome and extensively identify the protein markers that discriminate this T cell population from conventional T cells (Tconv). We present here this specific sig</w:t>
      </w:r>
      <w:r>
        <w:rPr>
          <w:rFonts w:ascii="Times New Roman" w:eastAsia="Times New Roman" w:hAnsi="Times New Roman" w:cs="Times New Roman"/>
        </w:rPr>
        <w:t>nature of Treg cells, characterized at protein level. Comparison with transcriptomic data, as well as with the other recently published proteomic dataset on CD4</w:t>
      </w:r>
      <w:r>
        <w:rPr>
          <w:rFonts w:ascii="Times New Roman" w:eastAsia="Times New Roman" w:hAnsi="Times New Roman" w:cs="Times New Roman"/>
          <w:vertAlign w:val="superscript"/>
        </w:rPr>
        <w:t>+</w:t>
      </w:r>
      <w:r>
        <w:rPr>
          <w:rFonts w:ascii="Times New Roman" w:eastAsia="Times New Roman" w:hAnsi="Times New Roman" w:cs="Times New Roman"/>
        </w:rPr>
        <w:t>CD25</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 cells, allowed to define a very robust set of protein markers that characterize the Treg subset of T lymphocytes. Among all protein markers identified, Themis1 appeared as a protein particularly down-regulated in Treg cells, and was selected for further</w:t>
      </w:r>
      <w:r>
        <w:rPr>
          <w:rFonts w:ascii="Times New Roman" w:eastAsia="Times New Roman" w:hAnsi="Times New Roman" w:cs="Times New Roman"/>
        </w:rPr>
        <w:t xml:space="preserve"> validation studies. We showed both </w:t>
      </w:r>
      <w:r>
        <w:rPr>
          <w:rFonts w:ascii="Times New Roman" w:eastAsia="Times New Roman" w:hAnsi="Times New Roman" w:cs="Times New Roman"/>
          <w:i/>
        </w:rPr>
        <w:t>in vi</w:t>
      </w:r>
      <w:r>
        <w:rPr>
          <w:rFonts w:ascii="Times New Roman" w:eastAsia="Times New Roman" w:hAnsi="Times New Roman" w:cs="Times New Roman"/>
        </w:rPr>
        <w:t xml:space="preserve">tro and </w:t>
      </w:r>
      <w:r>
        <w:rPr>
          <w:rFonts w:ascii="Times New Roman" w:eastAsia="Times New Roman" w:hAnsi="Times New Roman" w:cs="Times New Roman"/>
          <w:i/>
        </w:rPr>
        <w:t>in vivo</w:t>
      </w:r>
      <w:r>
        <w:rPr>
          <w:rFonts w:ascii="Times New Roman" w:eastAsia="Times New Roman" w:hAnsi="Times New Roman" w:cs="Times New Roman"/>
        </w:rPr>
        <w:t xml:space="preserve"> that overexpression of Themis1 in Treg leads to an increase of their suppressive functions suggesting that this protein represents a checkpoint control of the suppressive function of Treg.</w:t>
      </w:r>
      <w:r>
        <w:br w:type="page"/>
      </w:r>
    </w:p>
    <w:p w:rsidR="005A6364" w:rsidRDefault="005A6364">
      <w:pPr>
        <w:pStyle w:val="normal0"/>
        <w:spacing w:line="480" w:lineRule="auto"/>
        <w:jc w:val="both"/>
      </w:pPr>
    </w:p>
    <w:p w:rsidR="005A6364" w:rsidRDefault="005A6364">
      <w:pPr>
        <w:pStyle w:val="normal0"/>
        <w:spacing w:line="360" w:lineRule="auto"/>
        <w:jc w:val="both"/>
      </w:pPr>
    </w:p>
    <w:p w:rsidR="005A6364" w:rsidRDefault="00DF5BD3">
      <w:pPr>
        <w:pStyle w:val="normal0"/>
        <w:spacing w:after="120" w:line="360" w:lineRule="auto"/>
      </w:pPr>
      <w:r>
        <w:rPr>
          <w:rFonts w:ascii="Times New Roman" w:eastAsia="Times New Roman" w:hAnsi="Times New Roman" w:cs="Times New Roman"/>
          <w:b/>
          <w:sz w:val="28"/>
          <w:szCs w:val="28"/>
        </w:rPr>
        <w:t>Experim</w:t>
      </w:r>
      <w:r>
        <w:rPr>
          <w:rFonts w:ascii="Times New Roman" w:eastAsia="Times New Roman" w:hAnsi="Times New Roman" w:cs="Times New Roman"/>
          <w:b/>
          <w:sz w:val="28"/>
          <w:szCs w:val="28"/>
        </w:rPr>
        <w:t>ental procedures</w:t>
      </w:r>
    </w:p>
    <w:p w:rsidR="005A6364" w:rsidRDefault="00DF5BD3">
      <w:pPr>
        <w:pStyle w:val="normal0"/>
        <w:spacing w:after="120" w:line="480" w:lineRule="auto"/>
        <w:jc w:val="both"/>
      </w:pPr>
      <w:r>
        <w:rPr>
          <w:rFonts w:ascii="Times New Roman" w:eastAsia="Times New Roman" w:hAnsi="Times New Roman" w:cs="Times New Roman"/>
          <w:b/>
        </w:rPr>
        <w:t xml:space="preserve">Mice. </w:t>
      </w:r>
      <w:r>
        <w:rPr>
          <w:rFonts w:ascii="Times New Roman" w:eastAsia="Times New Roman" w:hAnsi="Times New Roman" w:cs="Times New Roman"/>
          <w:color w:val="131313"/>
        </w:rPr>
        <w:t xml:space="preserve">Treg cells were purified from DEREG mice expressing a diphtheria toxin receptor-enhanced green fluorescent protein (DTR-eGFP) fusion protein under control of the endogenous Foxp3 promoter [Lahl, 2007 #151] (kindly provided </w:t>
      </w:r>
      <w:r>
        <w:rPr>
          <w:rFonts w:ascii="Times New Roman" w:eastAsia="Times New Roman" w:hAnsi="Times New Roman" w:cs="Times New Roman"/>
        </w:rPr>
        <w:t>by Dr. Tim</w:t>
      </w:r>
      <w:r>
        <w:rPr>
          <w:rFonts w:ascii="Times New Roman" w:eastAsia="Times New Roman" w:hAnsi="Times New Roman" w:cs="Times New Roman"/>
        </w:rPr>
        <w:t xml:space="preserve"> Sparwasser - Hannover Medical School, Germany). </w:t>
      </w:r>
      <w:r>
        <w:rPr>
          <w:rFonts w:ascii="Times New Roman" w:eastAsia="Times New Roman" w:hAnsi="Times New Roman" w:cs="Times New Roman"/>
          <w:color w:val="131313"/>
        </w:rPr>
        <w:t xml:space="preserve">Transgenic mice expressing Themis1 under the control of the human CD2 gene promoter (Themis1-Tg) were used for functional studies (kindly provided by Dr Renaud Lesourne), and </w:t>
      </w:r>
      <w:r>
        <w:rPr>
          <w:rFonts w:ascii="Times New Roman" w:eastAsia="Times New Roman" w:hAnsi="Times New Roman" w:cs="Times New Roman"/>
          <w:i/>
          <w:color w:val="131313"/>
        </w:rPr>
        <w:t>Rag2</w:t>
      </w:r>
      <w:r>
        <w:rPr>
          <w:rFonts w:ascii="Times New Roman" w:eastAsia="Times New Roman" w:hAnsi="Times New Roman" w:cs="Times New Roman"/>
          <w:i/>
          <w:color w:val="131313"/>
          <w:vertAlign w:val="superscript"/>
        </w:rPr>
        <w:t>-/-</w:t>
      </w:r>
      <w:r>
        <w:rPr>
          <w:rFonts w:ascii="Times New Roman" w:eastAsia="Times New Roman" w:hAnsi="Times New Roman" w:cs="Times New Roman"/>
          <w:color w:val="131313"/>
        </w:rPr>
        <w:t xml:space="preserve"> mice.</w:t>
      </w:r>
      <w:r>
        <w:rPr>
          <w:rFonts w:ascii="Times New Roman" w:eastAsia="Times New Roman" w:hAnsi="Times New Roman" w:cs="Times New Roman"/>
        </w:rPr>
        <w:t xml:space="preserve"> All the experiment</w:t>
      </w:r>
      <w:r>
        <w:rPr>
          <w:rFonts w:ascii="Times New Roman" w:eastAsia="Times New Roman" w:hAnsi="Times New Roman" w:cs="Times New Roman"/>
        </w:rPr>
        <w:t>s were conducted with sex and age-matched mice between 6 and 10 weeks old housed under specific pathogen-free conditions at the INSERM animal facility (Zootechnie UMS-006; accreditation number A-31 55508), which is accredited by the French Ministry of Agri</w:t>
      </w:r>
      <w:r>
        <w:rPr>
          <w:rFonts w:ascii="Times New Roman" w:eastAsia="Times New Roman" w:hAnsi="Times New Roman" w:cs="Times New Roman"/>
        </w:rPr>
        <w:t xml:space="preserve">culture to perform experiments on live mice. All experimental protocols were approved by the local ethics committee and are in </w:t>
      </w:r>
      <w:r>
        <w:rPr>
          <w:rFonts w:ascii="Times New Roman" w:eastAsia="Times New Roman" w:hAnsi="Times New Roman" w:cs="Times New Roman"/>
          <w:color w:val="131313"/>
        </w:rPr>
        <w:t>compliance with the French and European regulations on care and protection of the</w:t>
      </w:r>
      <w:r>
        <w:rPr>
          <w:rFonts w:ascii="Times New Roman" w:eastAsia="Times New Roman" w:hAnsi="Times New Roman" w:cs="Times New Roman"/>
        </w:rPr>
        <w:t xml:space="preserve"> </w:t>
      </w:r>
      <w:r>
        <w:rPr>
          <w:rFonts w:ascii="Times New Roman" w:eastAsia="Times New Roman" w:hAnsi="Times New Roman" w:cs="Times New Roman"/>
          <w:color w:val="131313"/>
        </w:rPr>
        <w:t>Laboratory Animals (EC Directive 2010/63).</w:t>
      </w:r>
    </w:p>
    <w:p w:rsidR="005A6364" w:rsidRDefault="00DF5BD3">
      <w:pPr>
        <w:pStyle w:val="normal0"/>
        <w:widowControl w:val="0"/>
        <w:spacing w:after="120" w:line="480" w:lineRule="auto"/>
        <w:jc w:val="both"/>
      </w:pPr>
      <w:r>
        <w:rPr>
          <w:rFonts w:ascii="Times New Roman" w:eastAsia="Times New Roman" w:hAnsi="Times New Roman" w:cs="Times New Roman"/>
          <w:b/>
          <w:color w:val="131313"/>
        </w:rPr>
        <w:t>Anti</w:t>
      </w:r>
      <w:r>
        <w:rPr>
          <w:rFonts w:ascii="Times New Roman" w:eastAsia="Times New Roman" w:hAnsi="Times New Roman" w:cs="Times New Roman"/>
          <w:b/>
          <w:color w:val="131313"/>
        </w:rPr>
        <w:t xml:space="preserve">bodies and flow cytometry analysis. </w:t>
      </w:r>
      <w:r>
        <w:rPr>
          <w:rFonts w:ascii="Times New Roman" w:eastAsia="Times New Roman" w:hAnsi="Times New Roman" w:cs="Times New Roman"/>
          <w:color w:val="131313"/>
        </w:rPr>
        <w:t>The fluorescent conjugated antibodies used for flow cytometry were purchased from</w:t>
      </w:r>
      <w:r>
        <w:rPr>
          <w:rFonts w:ascii="Times New Roman" w:eastAsia="Times New Roman" w:hAnsi="Times New Roman" w:cs="Times New Roman"/>
          <w:color w:val="141413"/>
        </w:rPr>
        <w:t xml:space="preserve"> Biosciences and BD Biosciences</w:t>
      </w:r>
      <w:r>
        <w:rPr>
          <w:rFonts w:ascii="Times New Roman" w:eastAsia="Times New Roman" w:hAnsi="Times New Roman" w:cs="Times New Roman"/>
          <w:color w:val="131313"/>
        </w:rPr>
        <w:t xml:space="preserve">: anti-TCR (H57-597), anti-CD4 (RM4-5), anti-CD25 (PC61), anti-CD62L (MEL-14), anti-CD45RB (16A), anti-CD39 </w:t>
      </w:r>
      <w:r>
        <w:rPr>
          <w:rFonts w:ascii="Times New Roman" w:eastAsia="Times New Roman" w:hAnsi="Times New Roman" w:cs="Times New Roman"/>
          <w:color w:val="131313"/>
        </w:rPr>
        <w:t>(Duha59), anti-CD73 (…), anti-PD-1 (J43), anti-CTLA4 (UC10-4F10-11), anti-GITR (DTA-1) and anti-CD127 (SB/119). Intracellular staining was performed using the Foxp3 staining buffer kit (e-Biosciences) according to the manufacturer’s instructions before dat</w:t>
      </w:r>
      <w:r>
        <w:rPr>
          <w:rFonts w:ascii="Times New Roman" w:eastAsia="Times New Roman" w:hAnsi="Times New Roman" w:cs="Times New Roman"/>
          <w:color w:val="131313"/>
        </w:rPr>
        <w:t>a acquisition on a BD LSRII flow cytometer and analysis with the FlowJo software.</w:t>
      </w:r>
    </w:p>
    <w:p w:rsidR="005A6364" w:rsidRDefault="00DF5BD3">
      <w:pPr>
        <w:pStyle w:val="normal0"/>
        <w:widowControl w:val="0"/>
        <w:spacing w:after="120" w:line="480" w:lineRule="auto"/>
        <w:jc w:val="both"/>
      </w:pPr>
      <w:r>
        <w:rPr>
          <w:rFonts w:ascii="Times New Roman" w:eastAsia="Times New Roman" w:hAnsi="Times New Roman" w:cs="Times New Roman"/>
          <w:b/>
          <w:color w:val="131313"/>
        </w:rPr>
        <w:lastRenderedPageBreak/>
        <w:t>Purification and sorting</w:t>
      </w:r>
      <w:r>
        <w:rPr>
          <w:rFonts w:ascii="Times New Roman" w:eastAsia="Times New Roman" w:hAnsi="Times New Roman" w:cs="Times New Roman"/>
          <w:color w:val="131313"/>
        </w:rPr>
        <w:t xml:space="preserve"> </w:t>
      </w:r>
      <w:r>
        <w:rPr>
          <w:rFonts w:ascii="Times New Roman" w:eastAsia="Times New Roman" w:hAnsi="Times New Roman" w:cs="Times New Roman"/>
          <w:b/>
        </w:rPr>
        <w:t>primary mouse T cells</w:t>
      </w:r>
      <w:r>
        <w:rPr>
          <w:rFonts w:ascii="Times New Roman" w:eastAsia="Times New Roman" w:hAnsi="Times New Roman" w:cs="Times New Roman"/>
        </w:rPr>
        <w:t xml:space="preserve">. </w:t>
      </w:r>
      <w:r>
        <w:rPr>
          <w:rFonts w:ascii="Times New Roman" w:eastAsia="Times New Roman" w:hAnsi="Times New Roman" w:cs="Times New Roman"/>
          <w:color w:val="131313"/>
        </w:rPr>
        <w:t>Spleen and lymph nodes were harvested from DEREG mice and lysed in ACK buffer and washed twice.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were enriched wit</w:t>
      </w:r>
      <w:r>
        <w:rPr>
          <w:rFonts w:ascii="Times New Roman" w:eastAsia="Times New Roman" w:hAnsi="Times New Roman" w:cs="Times New Roman"/>
          <w:color w:val="131313"/>
        </w:rPr>
        <w:t>h the Dynal mouse CD4 cell negative isolation kit (Invitrogen) according to the manufacturer’s instructions. CD4+ T cells were then labeled with anti-TCR, anti-CD4 and anti-CD62L for FACS sorting of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CD62L</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GFP</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(Tconv) or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CD62L</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GFP</w:t>
      </w:r>
      <w:r>
        <w:rPr>
          <w:rFonts w:ascii="Times New Roman" w:eastAsia="Times New Roman" w:hAnsi="Times New Roman" w:cs="Times New Roman"/>
          <w:color w:val="131313"/>
          <w:vertAlign w:val="superscript"/>
        </w:rPr>
        <w:t xml:space="preserve">+ </w:t>
      </w:r>
      <w:r>
        <w:rPr>
          <w:rFonts w:ascii="Times New Roman" w:eastAsia="Times New Roman" w:hAnsi="Times New Roman" w:cs="Times New Roman"/>
          <w:color w:val="131313"/>
        </w:rPr>
        <w:t xml:space="preserve">T cells (Treg). </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color w:val="131313"/>
        </w:rPr>
        <w:t>Sample preparation for proteomic analysis</w:t>
      </w:r>
      <w:r>
        <w:rPr>
          <w:rFonts w:ascii="Times New Roman" w:eastAsia="Times New Roman" w:hAnsi="Times New Roman" w:cs="Times New Roman"/>
          <w:color w:val="131313"/>
        </w:rPr>
        <w:t>.</w:t>
      </w:r>
      <w:proofErr w:type="gramEnd"/>
      <w:r>
        <w:rPr>
          <w:rFonts w:ascii="Times New Roman" w:eastAsia="Times New Roman" w:hAnsi="Times New Roman" w:cs="Times New Roman"/>
          <w:color w:val="131313"/>
        </w:rPr>
        <w:t xml:space="preser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CD62L</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GFP</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and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CD62L</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GFP</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cells were </w:t>
      </w:r>
      <w:r>
        <w:rPr>
          <w:rFonts w:ascii="Times New Roman" w:eastAsia="Times New Roman" w:hAnsi="Times New Roman" w:cs="Times New Roman"/>
        </w:rPr>
        <w:t xml:space="preserve">lysed in 4% SDS, 150 mM Tris pH8 and sonicated. Protein concentrations in each </w:t>
      </w:r>
      <w:proofErr w:type="gramStart"/>
      <w:r>
        <w:rPr>
          <w:rFonts w:ascii="Times New Roman" w:eastAsia="Times New Roman" w:hAnsi="Times New Roman" w:cs="Times New Roman"/>
        </w:rPr>
        <w:t>samples</w:t>
      </w:r>
      <w:proofErr w:type="gramEnd"/>
      <w:r>
        <w:rPr>
          <w:rFonts w:ascii="Times New Roman" w:eastAsia="Times New Roman" w:hAnsi="Times New Roman" w:cs="Times New Roman"/>
        </w:rPr>
        <w:t xml:space="preserve"> were determined using a detergent-compatible assay (DC ass</w:t>
      </w:r>
      <w:r>
        <w:rPr>
          <w:rFonts w:ascii="Times New Roman" w:eastAsia="Times New Roman" w:hAnsi="Times New Roman" w:cs="Times New Roman"/>
        </w:rPr>
        <w:t>ay, Bio-Rad) and total protein amounts were adjusted across samples. Cysteine residues were reduced by addition of 25 mM final of dithiothreitol for 5 min at 95°C, and alkylated by addition of iodoacetamide at a final concentration of 90 mM for 30 min at r</w:t>
      </w:r>
      <w:r>
        <w:rPr>
          <w:rFonts w:ascii="Times New Roman" w:eastAsia="Times New Roman" w:hAnsi="Times New Roman" w:cs="Times New Roman"/>
        </w:rPr>
        <w:t xml:space="preserve">oom temperature in the dark. For each protein sample, 10-15 ug were loaded onto 1D SDS-PAGE gel (stacking 4% and separating 12% acrylamide). For one-shot analysis of the entire mixture, no fractionation was performed, and the electrophoretic migration was </w:t>
      </w:r>
      <w:r>
        <w:rPr>
          <w:rFonts w:ascii="Times New Roman" w:eastAsia="Times New Roman" w:hAnsi="Times New Roman" w:cs="Times New Roman"/>
        </w:rPr>
        <w:t>stopped as soon as the protein sample entered the separating gel. The gel was stained with Coomassie Blue, and a single band, containing the whole sample, was cut. Alternatively, electrophoretic migration was performed to fractionate the protein sample int</w:t>
      </w:r>
      <w:r>
        <w:rPr>
          <w:rFonts w:ascii="Times New Roman" w:eastAsia="Times New Roman" w:hAnsi="Times New Roman" w:cs="Times New Roman"/>
        </w:rPr>
        <w:t>o 9 gel bands. Gel slices were washed with two repeated cycles of 15 min incubations at 37 °C: 100 mM ammonium bicarbonate and 100 mM ammonium bicarbonate/acetonitrile (1:1). The proteins were then digested overnight at 37°C with 0.6 µg of modified sequenc</w:t>
      </w:r>
      <w:r>
        <w:rPr>
          <w:rFonts w:ascii="Times New Roman" w:eastAsia="Times New Roman" w:hAnsi="Times New Roman" w:cs="Times New Roman"/>
        </w:rPr>
        <w:t xml:space="preserve">ing grade trypsin (Promega) in 50 mM ammonium bicarbonate. The resulting peptides were extracted from the gel by incubation in 50 mM ammonium bicarbonate for 15 min at 37°C followed by two incubations in 10% formic </w:t>
      </w:r>
      <w:r>
        <w:rPr>
          <w:rFonts w:ascii="Times New Roman" w:eastAsia="Times New Roman" w:hAnsi="Times New Roman" w:cs="Times New Roman"/>
        </w:rPr>
        <w:lastRenderedPageBreak/>
        <w:t xml:space="preserve">acid/acetonitrile (1:1) for 15 min at 37 </w:t>
      </w:r>
      <w:r>
        <w:rPr>
          <w:rFonts w:ascii="Times New Roman" w:eastAsia="Times New Roman" w:hAnsi="Times New Roman" w:cs="Times New Roman"/>
        </w:rPr>
        <w:t>°C. The resulting peptides were dried in a SpeedVac, and resuspended with 17 µl of 5% acetonitrile, 0.05% TFA before being subjected to nanoLC-MS/MS analysis.</w:t>
      </w:r>
    </w:p>
    <w:p w:rsidR="005A6364" w:rsidRDefault="00DF5BD3">
      <w:pPr>
        <w:pStyle w:val="normal0"/>
        <w:widowControl w:val="0"/>
        <w:spacing w:after="120" w:line="480" w:lineRule="auto"/>
        <w:jc w:val="both"/>
      </w:pPr>
      <w:r>
        <w:rPr>
          <w:rFonts w:ascii="Times New Roman" w:eastAsia="Times New Roman" w:hAnsi="Times New Roman" w:cs="Times New Roman"/>
          <w:b/>
          <w:color w:val="131313"/>
        </w:rPr>
        <w:t xml:space="preserve">NanoLC-MS/MS Analysis. </w:t>
      </w:r>
      <w:r>
        <w:rPr>
          <w:rFonts w:ascii="Times New Roman" w:eastAsia="Times New Roman" w:hAnsi="Times New Roman" w:cs="Times New Roman"/>
        </w:rPr>
        <w:t>Peptides were analyzed by nanoLC-MS/MS using an UltiMate 3000 RSLCnano sys</w:t>
      </w:r>
      <w:r>
        <w:rPr>
          <w:rFonts w:ascii="Times New Roman" w:eastAsia="Times New Roman" w:hAnsi="Times New Roman" w:cs="Times New Roman"/>
        </w:rPr>
        <w:t>tem (Dionex, Amsterdam, The Netherlands) coupled to an LTQ-Velos Orbitrap or a QExactivePlus mass spectrometer (ThermoScientific, Bremen, Germany). 5 µl of each sample were loaded onto a C-18 precolumn (300-µm inner diameter x 5 mm, Dionex) at 20 µl/min in</w:t>
      </w:r>
      <w:r>
        <w:rPr>
          <w:rFonts w:ascii="Times New Roman" w:eastAsia="Times New Roman" w:hAnsi="Times New Roman" w:cs="Times New Roman"/>
        </w:rPr>
        <w:t xml:space="preserve"> 5% acetonitrile, 0.05% Trifluoroacetic Acid (TFA). After 5 min of desalting, the precolumn was switched online with the analytical C-18 column (75 µm inner diameter x 15 cm, PepMap C18, Dionex) equilibrated in 95% </w:t>
      </w:r>
      <w:proofErr w:type="gramStart"/>
      <w:r>
        <w:rPr>
          <w:rFonts w:ascii="Times New Roman" w:eastAsia="Times New Roman" w:hAnsi="Times New Roman" w:cs="Times New Roman"/>
        </w:rPr>
        <w:t>solvent</w:t>
      </w:r>
      <w:proofErr w:type="gramEnd"/>
      <w:r>
        <w:rPr>
          <w:rFonts w:ascii="Times New Roman" w:eastAsia="Times New Roman" w:hAnsi="Times New Roman" w:cs="Times New Roman"/>
        </w:rPr>
        <w:t xml:space="preserve"> A (5% acetonitrile, 0.2% formic a</w:t>
      </w:r>
      <w:r>
        <w:rPr>
          <w:rFonts w:ascii="Times New Roman" w:eastAsia="Times New Roman" w:hAnsi="Times New Roman" w:cs="Times New Roman"/>
        </w:rPr>
        <w:t xml:space="preserve">cid) and 5% solvent B (80% acetonitrile, 0.2% formic acid). The peptides were eluted using a 5 to 50% gradient of solvent B at </w:t>
      </w:r>
      <w:proofErr w:type="gramStart"/>
      <w:r>
        <w:rPr>
          <w:rFonts w:ascii="Times New Roman" w:eastAsia="Times New Roman" w:hAnsi="Times New Roman" w:cs="Times New Roman"/>
        </w:rPr>
        <w:t>300 nl/</w:t>
      </w:r>
      <w:proofErr w:type="gramEnd"/>
      <w:r>
        <w:rPr>
          <w:rFonts w:ascii="Times New Roman" w:eastAsia="Times New Roman" w:hAnsi="Times New Roman" w:cs="Times New Roman"/>
        </w:rPr>
        <w:t>min flow rate, with gradient length as specified in the text. The mass spectrometer was operated in data-dependent acquisi</w:t>
      </w:r>
      <w:r>
        <w:rPr>
          <w:rFonts w:ascii="Times New Roman" w:eastAsia="Times New Roman" w:hAnsi="Times New Roman" w:cs="Times New Roman"/>
        </w:rPr>
        <w:t>tion mode with the XCalibur software. For LTQ-Velos Orbitrap runs, MS survey scans were acquired in the Orbitrap on the 300-2000 m/z range with a resolution of 60000 and the 10 most intense ions per survey scan were selected for CID fragmentation and analy</w:t>
      </w:r>
      <w:r>
        <w:rPr>
          <w:rFonts w:ascii="Times New Roman" w:eastAsia="Times New Roman" w:hAnsi="Times New Roman" w:cs="Times New Roman"/>
        </w:rPr>
        <w:t>sis in the linear trap. For Q-ExactivePlus runs, survey MS scan were acquired in the Orbitrap on the 350-2000 m/z range with a resolution of 70000, the 10 most intense ions per survey scan were selected for HCD fragmentation and resulting fragments were an</w:t>
      </w:r>
      <w:r>
        <w:rPr>
          <w:rFonts w:ascii="Times New Roman" w:eastAsia="Times New Roman" w:hAnsi="Times New Roman" w:cs="Times New Roman"/>
        </w:rPr>
        <w:t xml:space="preserve">alyzed at a resolution of </w:t>
      </w:r>
      <w:r>
        <w:rPr>
          <w:rFonts w:ascii="Times New Roman" w:eastAsia="Times New Roman" w:hAnsi="Times New Roman" w:cs="Times New Roman"/>
          <w:highlight w:val="yellow"/>
        </w:rPr>
        <w:t>xxx</w:t>
      </w:r>
      <w:r>
        <w:rPr>
          <w:rFonts w:ascii="Times New Roman" w:eastAsia="Times New Roman" w:hAnsi="Times New Roman" w:cs="Times New Roman"/>
        </w:rPr>
        <w:t xml:space="preserve"> in the Orbitrap.</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color w:val="131313"/>
        </w:rPr>
        <w:t>Proteins identification and quantification.</w:t>
      </w:r>
      <w:proofErr w:type="gramEnd"/>
      <w:r>
        <w:rPr>
          <w:rFonts w:ascii="Times New Roman" w:eastAsia="Times New Roman" w:hAnsi="Times New Roman" w:cs="Times New Roman"/>
          <w:b/>
          <w:color w:val="131313"/>
        </w:rPr>
        <w:t xml:space="preserve"> </w:t>
      </w:r>
      <w:r>
        <w:rPr>
          <w:rFonts w:ascii="Times New Roman" w:eastAsia="Times New Roman" w:hAnsi="Times New Roman" w:cs="Times New Roman"/>
        </w:rPr>
        <w:t>Raw MS files were analyzed by MaxQuant version 1.5.2.8. Data were searched with the Andromeda search engine against Mouse entries of the Swissprot protein database (</w:t>
      </w:r>
      <w:r>
        <w:rPr>
          <w:rFonts w:ascii="Times New Roman" w:eastAsia="Times New Roman" w:hAnsi="Times New Roman" w:cs="Times New Roman"/>
        </w:rPr>
        <w:t xml:space="preserve">UniProtKB/Swiss-Prot Knowledgebase release 2014_09, Mouse taxonomy, 16699 entries). The search included methionine oxidation </w:t>
      </w:r>
      <w:r>
        <w:rPr>
          <w:rFonts w:ascii="Times New Roman" w:eastAsia="Times New Roman" w:hAnsi="Times New Roman" w:cs="Times New Roman"/>
        </w:rPr>
        <w:lastRenderedPageBreak/>
        <w:t>and protein N-terminal acetylation as variable modifications, and carbamidomethylation of cysteine as a fixed modification. Validat</w:t>
      </w:r>
      <w:r>
        <w:rPr>
          <w:rFonts w:ascii="Times New Roman" w:eastAsia="Times New Roman" w:hAnsi="Times New Roman" w:cs="Times New Roman"/>
        </w:rPr>
        <w:t>ion was performed through a false discovery rate set to 1% for proteins and peptides determined by target-decoy search in MaxQuant (with a minimum length of 7 amino acids and a minimum Andromeda score of 20 as additional filters for peptide validation). Sp</w:t>
      </w:r>
      <w:r>
        <w:rPr>
          <w:rFonts w:ascii="Times New Roman" w:eastAsia="Times New Roman" w:hAnsi="Times New Roman" w:cs="Times New Roman"/>
        </w:rPr>
        <w:t>ecificity of trypsin digestion was set for cleavage after K or R, and two missed cleavages were allowed. The precursor mass tolerance was set to 20 ppm for the first search and 4.5 ppm for the main Andromeda database search. The mass tolerance in MS/MS mod</w:t>
      </w:r>
      <w:r>
        <w:rPr>
          <w:rFonts w:ascii="Times New Roman" w:eastAsia="Times New Roman" w:hAnsi="Times New Roman" w:cs="Times New Roman"/>
        </w:rPr>
        <w:t>e was set to 0.8 Da for LTQ-Velos data and 20 ppm for Q-Exactive data. For label-free relative quantification of the samples, the “match between runs” option of MaxQuant was enabled with a time window of 2 min, to allow cross-assignment of MS features dete</w:t>
      </w:r>
      <w:r>
        <w:rPr>
          <w:rFonts w:ascii="Times New Roman" w:eastAsia="Times New Roman" w:hAnsi="Times New Roman" w:cs="Times New Roman"/>
        </w:rPr>
        <w:t>cted in the different runs. The minimal ratio count was set to 1 for calculation of LFQ intensities.</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rPr>
        <w:t>Statistical analysis of the proteomic data set.</w:t>
      </w:r>
      <w:proofErr w:type="gramEnd"/>
      <w:r>
        <w:rPr>
          <w:rFonts w:ascii="Times New Roman" w:eastAsia="Times New Roman" w:hAnsi="Times New Roman" w:cs="Times New Roman"/>
          <w:b/>
        </w:rPr>
        <w:t xml:space="preserve"> </w:t>
      </w:r>
      <w:r>
        <w:rPr>
          <w:rFonts w:ascii="Times New Roman" w:eastAsia="Times New Roman" w:hAnsi="Times New Roman" w:cs="Times New Roman"/>
          <w:highlight w:val="yellow"/>
        </w:rPr>
        <w:t>(Marie action)</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rPr>
        <w:t>Proliferation analysis by Cell Trace Violet staining.</w:t>
      </w:r>
      <w:proofErr w:type="gramEnd"/>
      <w:r>
        <w:rPr>
          <w:rFonts w:ascii="Times New Roman" w:eastAsia="Times New Roman" w:hAnsi="Times New Roman" w:cs="Times New Roman"/>
          <w:b/>
        </w:rPr>
        <w:t xml:space="preserve"> </w:t>
      </w:r>
      <w:r>
        <w:rPr>
          <w:rFonts w:ascii="Times New Roman" w:eastAsia="Times New Roman" w:hAnsi="Times New Roman" w:cs="Times New Roman"/>
        </w:rPr>
        <w:t>For proliferation assays, Tconv and Tr</w:t>
      </w:r>
      <w:r>
        <w:rPr>
          <w:rFonts w:ascii="Times New Roman" w:eastAsia="Times New Roman" w:hAnsi="Times New Roman" w:cs="Times New Roman"/>
        </w:rPr>
        <w:t>eg populations were sorted based on the expression of the endogenous CD25 and CD62L markers. CD4</w:t>
      </w:r>
      <w:r>
        <w:rPr>
          <w:rFonts w:ascii="Times New Roman" w:eastAsia="Times New Roman" w:hAnsi="Times New Roman" w:cs="Times New Roman"/>
          <w:vertAlign w:val="superscript"/>
        </w:rPr>
        <w:t>+</w:t>
      </w:r>
      <w:r>
        <w:rPr>
          <w:rFonts w:ascii="Times New Roman" w:eastAsia="Times New Roman" w:hAnsi="Times New Roman" w:cs="Times New Roman"/>
        </w:rPr>
        <w:t>CD62L</w:t>
      </w:r>
      <w:r>
        <w:rPr>
          <w:rFonts w:ascii="Times New Roman" w:eastAsia="Times New Roman" w:hAnsi="Times New Roman" w:cs="Times New Roman"/>
          <w:vertAlign w:val="superscript"/>
        </w:rPr>
        <w:t>high</w:t>
      </w:r>
      <w:r>
        <w:rPr>
          <w:rFonts w:ascii="Times New Roman" w:eastAsia="Times New Roman" w:hAnsi="Times New Roman" w:cs="Times New Roman"/>
        </w:rPr>
        <w:t>CD25</w:t>
      </w:r>
      <w:r>
        <w:rPr>
          <w:rFonts w:ascii="Times New Roman" w:eastAsia="Times New Roman" w:hAnsi="Times New Roman" w:cs="Times New Roman"/>
          <w:vertAlign w:val="superscript"/>
        </w:rPr>
        <w:t>-</w:t>
      </w:r>
      <w:r>
        <w:rPr>
          <w:rFonts w:ascii="Times New Roman" w:eastAsia="Times New Roman" w:hAnsi="Times New Roman" w:cs="Times New Roman"/>
        </w:rPr>
        <w:t xml:space="preserve"> naive T cells purified from wild type (WT) mice were cultured in 96-well round-bottomed plates in the presence of CD4</w:t>
      </w:r>
      <w:r>
        <w:rPr>
          <w:rFonts w:ascii="Times New Roman" w:eastAsia="Times New Roman" w:hAnsi="Times New Roman" w:cs="Times New Roman"/>
          <w:vertAlign w:val="superscript"/>
        </w:rPr>
        <w:t>+</w:t>
      </w:r>
      <w:r>
        <w:rPr>
          <w:rFonts w:ascii="Times New Roman" w:eastAsia="Times New Roman" w:hAnsi="Times New Roman" w:cs="Times New Roman"/>
        </w:rPr>
        <w:t>CD62L</w:t>
      </w:r>
      <w:r>
        <w:rPr>
          <w:rFonts w:ascii="Times New Roman" w:eastAsia="Times New Roman" w:hAnsi="Times New Roman" w:cs="Times New Roman"/>
          <w:vertAlign w:val="superscript"/>
        </w:rPr>
        <w:t>high</w:t>
      </w:r>
      <w:r>
        <w:rPr>
          <w:rFonts w:ascii="Times New Roman" w:eastAsia="Times New Roman" w:hAnsi="Times New Roman" w:cs="Times New Roman"/>
        </w:rPr>
        <w:t>CD25</w:t>
      </w:r>
      <w:r>
        <w:rPr>
          <w:rFonts w:ascii="Times New Roman" w:eastAsia="Times New Roman" w:hAnsi="Times New Roman" w:cs="Times New Roman"/>
          <w:vertAlign w:val="superscript"/>
        </w:rPr>
        <w:t>bright</w:t>
      </w:r>
      <w:r>
        <w:rPr>
          <w:rFonts w:ascii="Times New Roman" w:eastAsia="Times New Roman" w:hAnsi="Times New Roman" w:cs="Times New Roman"/>
        </w:rPr>
        <w:t xml:space="preserve"> Treg c</w:t>
      </w:r>
      <w:r>
        <w:rPr>
          <w:rFonts w:ascii="Times New Roman" w:eastAsia="Times New Roman" w:hAnsi="Times New Roman" w:cs="Times New Roman"/>
        </w:rPr>
        <w:t xml:space="preserve">ells purified either from WT mice or </w:t>
      </w:r>
      <w:r>
        <w:rPr>
          <w:rFonts w:ascii="Times New Roman" w:eastAsia="Times New Roman" w:hAnsi="Times New Roman" w:cs="Times New Roman"/>
          <w:color w:val="131313"/>
        </w:rPr>
        <w:t>Themis1-Tg</w:t>
      </w:r>
      <w:r>
        <w:rPr>
          <w:rFonts w:ascii="Times New Roman" w:eastAsia="Times New Roman" w:hAnsi="Times New Roman" w:cs="Times New Roman"/>
        </w:rPr>
        <w:t xml:space="preserve"> mice. To assess the number of cell divisions, CD4</w:t>
      </w:r>
      <w:r>
        <w:rPr>
          <w:rFonts w:ascii="Times New Roman" w:eastAsia="Times New Roman" w:hAnsi="Times New Roman" w:cs="Times New Roman"/>
          <w:vertAlign w:val="superscript"/>
        </w:rPr>
        <w:t>+</w:t>
      </w:r>
      <w:r>
        <w:rPr>
          <w:rFonts w:ascii="Times New Roman" w:eastAsia="Times New Roman" w:hAnsi="Times New Roman" w:cs="Times New Roman"/>
        </w:rPr>
        <w:t>CD62L</w:t>
      </w:r>
      <w:r>
        <w:rPr>
          <w:rFonts w:ascii="Times New Roman" w:eastAsia="Times New Roman" w:hAnsi="Times New Roman" w:cs="Times New Roman"/>
          <w:vertAlign w:val="superscript"/>
        </w:rPr>
        <w:t>high</w:t>
      </w:r>
      <w:r>
        <w:rPr>
          <w:rFonts w:ascii="Times New Roman" w:eastAsia="Times New Roman" w:hAnsi="Times New Roman" w:cs="Times New Roman"/>
        </w:rPr>
        <w:t>CD25</w:t>
      </w:r>
      <w:r>
        <w:rPr>
          <w:rFonts w:ascii="Times New Roman" w:eastAsia="Times New Roman" w:hAnsi="Times New Roman" w:cs="Times New Roman"/>
          <w:vertAlign w:val="superscript"/>
        </w:rPr>
        <w:t>-</w:t>
      </w:r>
      <w:r>
        <w:rPr>
          <w:rFonts w:ascii="Times New Roman" w:eastAsia="Times New Roman" w:hAnsi="Times New Roman" w:cs="Times New Roman"/>
        </w:rPr>
        <w:t xml:space="preserve"> T cells were initially resuspended at 10x10</w:t>
      </w:r>
      <w:r>
        <w:rPr>
          <w:rFonts w:ascii="Times New Roman" w:eastAsia="Times New Roman" w:hAnsi="Times New Roman" w:cs="Times New Roman"/>
          <w:vertAlign w:val="superscript"/>
        </w:rPr>
        <w:t xml:space="preserve">6 </w:t>
      </w:r>
      <w:r>
        <w:rPr>
          <w:rFonts w:ascii="Times New Roman" w:eastAsia="Times New Roman" w:hAnsi="Times New Roman" w:cs="Times New Roman"/>
        </w:rPr>
        <w:t>cells/mL in phosphate-buffered saline (PBS), incubated with 2 mM of Cell Trace Violet (life Technologies) at 37°C, and washed in 5% FCS-PBS. Cell Trace Violet-labeled cells were cultured with CD4</w:t>
      </w:r>
      <w:r>
        <w:rPr>
          <w:rFonts w:ascii="Times New Roman" w:eastAsia="Times New Roman" w:hAnsi="Times New Roman" w:cs="Times New Roman"/>
          <w:vertAlign w:val="superscript"/>
        </w:rPr>
        <w:t>+</w:t>
      </w:r>
      <w:r>
        <w:rPr>
          <w:rFonts w:ascii="Times New Roman" w:eastAsia="Times New Roman" w:hAnsi="Times New Roman" w:cs="Times New Roman"/>
        </w:rPr>
        <w:t>CD62L</w:t>
      </w:r>
      <w:r>
        <w:rPr>
          <w:rFonts w:ascii="Times New Roman" w:eastAsia="Times New Roman" w:hAnsi="Times New Roman" w:cs="Times New Roman"/>
          <w:vertAlign w:val="superscript"/>
        </w:rPr>
        <w:t>high</w:t>
      </w:r>
      <w:r>
        <w:rPr>
          <w:rFonts w:ascii="Times New Roman" w:eastAsia="Times New Roman" w:hAnsi="Times New Roman" w:cs="Times New Roman"/>
        </w:rPr>
        <w:t>CD25</w:t>
      </w:r>
      <w:r>
        <w:rPr>
          <w:rFonts w:ascii="Times New Roman" w:eastAsia="Times New Roman" w:hAnsi="Times New Roman" w:cs="Times New Roman"/>
          <w:vertAlign w:val="superscript"/>
        </w:rPr>
        <w:t>bright</w:t>
      </w:r>
      <w:r>
        <w:rPr>
          <w:rFonts w:ascii="Times New Roman" w:eastAsia="Times New Roman" w:hAnsi="Times New Roman" w:cs="Times New Roman"/>
        </w:rPr>
        <w:t xml:space="preserve"> T cells at different ratio, in presence </w:t>
      </w:r>
      <w:r>
        <w:rPr>
          <w:rFonts w:ascii="Times New Roman" w:eastAsia="Times New Roman" w:hAnsi="Times New Roman" w:cs="Times New Roman"/>
        </w:rPr>
        <w:t>of 8 µg/mL of anti-CD3 (biolegend), and 12x10</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 xml:space="preserve">irradiated splenocytes. The incorporation of Cell Trace Violet was measured by flow cytometry </w:t>
      </w:r>
      <w:r>
        <w:rPr>
          <w:rFonts w:ascii="Times New Roman" w:eastAsia="Times New Roman" w:hAnsi="Times New Roman" w:cs="Times New Roman"/>
        </w:rPr>
        <w:lastRenderedPageBreak/>
        <w:t>after 3 days of co-culture.</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color w:val="131313"/>
        </w:rPr>
        <w:t>Quantification of mRNAs by real-time PCR.</w:t>
      </w:r>
      <w:proofErr w:type="gramEnd"/>
      <w:r>
        <w:rPr>
          <w:rFonts w:ascii="Times New Roman" w:eastAsia="Times New Roman" w:hAnsi="Times New Roman" w:cs="Times New Roman"/>
          <w:b/>
          <w:color w:val="131313"/>
        </w:rPr>
        <w:t xml:space="preserve"> </w:t>
      </w:r>
      <w:r>
        <w:rPr>
          <w:rFonts w:ascii="Times New Roman" w:eastAsia="Times New Roman" w:hAnsi="Times New Roman" w:cs="Times New Roman"/>
        </w:rPr>
        <w:t xml:space="preserve">Total RNA was extracted using the RNeasy kit </w:t>
      </w:r>
      <w:r>
        <w:rPr>
          <w:rFonts w:ascii="Times New Roman" w:eastAsia="Times New Roman" w:hAnsi="Times New Roman" w:cs="Times New Roman"/>
        </w:rPr>
        <w:t xml:space="preserve">(Qiagen, Germantown, MD, USA) according to the manufacturer’s instructions. </w:t>
      </w:r>
      <w:proofErr w:type="gramStart"/>
      <w:r>
        <w:rPr>
          <w:rFonts w:ascii="Times New Roman" w:eastAsia="Times New Roman" w:hAnsi="Times New Roman" w:cs="Times New Roman"/>
        </w:rPr>
        <w:t>cDNA</w:t>
      </w:r>
      <w:proofErr w:type="gramEnd"/>
      <w:r>
        <w:rPr>
          <w:rFonts w:ascii="Times New Roman" w:eastAsia="Times New Roman" w:hAnsi="Times New Roman" w:cs="Times New Roman"/>
        </w:rPr>
        <w:t xml:space="preserve"> generated by SuperScript III (Life Technologies Ltd) were analyzed using primers for the indicated genes. Real-time PCR was performed using SYBR green. Results were normalized</w:t>
      </w:r>
      <w:r>
        <w:rPr>
          <w:rFonts w:ascii="Times New Roman" w:eastAsia="Times New Roman" w:hAnsi="Times New Roman" w:cs="Times New Roman"/>
        </w:rPr>
        <w:t xml:space="preserve"> to ß2-microglobulin expression levels. The primers used were as follows: </w:t>
      </w:r>
    </w:p>
    <w:p w:rsidR="005A6364" w:rsidRDefault="00DF5BD3">
      <w:pPr>
        <w:pStyle w:val="normal0"/>
        <w:widowControl w:val="0"/>
        <w:spacing w:after="120" w:line="480" w:lineRule="auto"/>
        <w:jc w:val="both"/>
      </w:pPr>
      <w:r>
        <w:rPr>
          <w:rFonts w:ascii="Times New Roman" w:eastAsia="Times New Roman" w:hAnsi="Times New Roman" w:cs="Times New Roman"/>
        </w:rPr>
        <w:t>Themis1 F: 5’-</w:t>
      </w:r>
      <w:r>
        <w:rPr>
          <w:rFonts w:ascii="Times New Roman" w:eastAsia="Times New Roman" w:hAnsi="Times New Roman" w:cs="Times New Roman"/>
        </w:rPr>
        <w:t>TGAAATCCAAGGTGTGCTGA-3’</w:t>
      </w:r>
      <w:r>
        <w:rPr>
          <w:rFonts w:ascii="Times New Roman" w:eastAsia="Times New Roman" w:hAnsi="Times New Roman" w:cs="Times New Roman"/>
        </w:rPr>
        <w:t>;</w:t>
      </w:r>
    </w:p>
    <w:p w:rsidR="005A6364" w:rsidRDefault="00DF5BD3">
      <w:pPr>
        <w:pStyle w:val="normal0"/>
        <w:widowControl w:val="0"/>
        <w:spacing w:after="120" w:line="480" w:lineRule="auto"/>
        <w:jc w:val="both"/>
      </w:pPr>
      <w:r>
        <w:rPr>
          <w:rFonts w:ascii="Times New Roman" w:eastAsia="Times New Roman" w:hAnsi="Times New Roman" w:cs="Times New Roman"/>
        </w:rPr>
        <w:t xml:space="preserve">Themis1 </w:t>
      </w:r>
      <w:r>
        <w:rPr>
          <w:rFonts w:ascii="Times New Roman" w:eastAsia="Times New Roman" w:hAnsi="Times New Roman" w:cs="Times New Roman"/>
        </w:rPr>
        <w:t>R: 5’-CGTCCGTAGACAGCAACTGA-3’;</w:t>
      </w:r>
    </w:p>
    <w:p w:rsidR="005A6364" w:rsidRDefault="00DF5BD3">
      <w:pPr>
        <w:pStyle w:val="normal0"/>
        <w:widowControl w:val="0"/>
        <w:spacing w:after="120" w:line="480" w:lineRule="auto"/>
        <w:jc w:val="both"/>
      </w:pPr>
      <w:r>
        <w:rPr>
          <w:rFonts w:ascii="Times New Roman" w:eastAsia="Times New Roman" w:hAnsi="Times New Roman" w:cs="Times New Roman"/>
        </w:rPr>
        <w:t>ß2m F: 5’–</w:t>
      </w:r>
      <w:r>
        <w:rPr>
          <w:rFonts w:ascii="Times New Roman" w:eastAsia="Times New Roman" w:hAnsi="Times New Roman" w:cs="Times New Roman"/>
        </w:rPr>
        <w:t>ACATACGCCTGCAGAGTTAAGCAT-3’;</w:t>
      </w:r>
    </w:p>
    <w:p w:rsidR="005A6364" w:rsidRDefault="00DF5BD3">
      <w:pPr>
        <w:pStyle w:val="normal0"/>
        <w:widowControl w:val="0"/>
        <w:spacing w:after="120" w:line="480" w:lineRule="auto"/>
        <w:jc w:val="both"/>
      </w:pPr>
      <w:r>
        <w:rPr>
          <w:rFonts w:ascii="Times New Roman" w:eastAsia="Times New Roman" w:hAnsi="Times New Roman" w:cs="Times New Roman"/>
        </w:rPr>
        <w:t xml:space="preserve">ß2m R: </w:t>
      </w:r>
      <w:r>
        <w:rPr>
          <w:rFonts w:ascii="Times New Roman" w:eastAsia="Times New Roman" w:hAnsi="Times New Roman" w:cs="Times New Roman"/>
        </w:rPr>
        <w:t>5’–CGATCCCAGTAGACGGTCTTG- 3’</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rPr>
        <w:t>qPCR</w:t>
      </w:r>
      <w:proofErr w:type="gramEnd"/>
      <w:r>
        <w:rPr>
          <w:rFonts w:ascii="Times New Roman" w:eastAsia="Times New Roman" w:hAnsi="Times New Roman" w:cs="Times New Roman"/>
        </w:rPr>
        <w:t xml:space="preserve"> was performed using LightCycler 480 (Roche).</w:t>
      </w:r>
    </w:p>
    <w:p w:rsidR="005A6364" w:rsidRDefault="00DF5BD3">
      <w:pPr>
        <w:pStyle w:val="normal0"/>
        <w:widowControl w:val="0"/>
        <w:spacing w:after="240" w:line="480" w:lineRule="auto"/>
        <w:jc w:val="both"/>
      </w:pPr>
      <w:r>
        <w:rPr>
          <w:rFonts w:ascii="Times New Roman" w:eastAsia="Times New Roman" w:hAnsi="Times New Roman" w:cs="Times New Roman"/>
          <w:b/>
          <w:color w:val="131313"/>
        </w:rPr>
        <w:t xml:space="preserve">Immunoblot analysis. </w:t>
      </w:r>
      <w:r>
        <w:rPr>
          <w:rFonts w:ascii="Times New Roman" w:eastAsia="Times New Roman" w:hAnsi="Times New Roman" w:cs="Times New Roman"/>
        </w:rPr>
        <w:t xml:space="preserve">Total cellular proteins from purified Tconv and Treg were extracted by the addition of a twice-concentrated lysis buffer (2% </w:t>
      </w:r>
      <w:r>
        <w:rPr>
          <w:rFonts w:ascii="Times New Roman" w:eastAsia="Times New Roman" w:hAnsi="Times New Roman" w:cs="Times New Roman"/>
          <w:i/>
        </w:rPr>
        <w:t>n</w:t>
      </w:r>
      <w:r>
        <w:rPr>
          <w:rFonts w:ascii="Times New Roman" w:eastAsia="Times New Roman" w:hAnsi="Times New Roman" w:cs="Times New Roman"/>
        </w:rPr>
        <w:t>-dodecyl-</w:t>
      </w:r>
      <w:r>
        <w:rPr>
          <w:rFonts w:ascii="Times New Roman" w:eastAsia="Times New Roman" w:hAnsi="Times New Roman" w:cs="Times New Roman"/>
        </w:rPr>
        <w:t>β</w:t>
      </w:r>
      <w:r>
        <w:rPr>
          <w:rFonts w:ascii="Times New Roman" w:eastAsia="Times New Roman" w:hAnsi="Times New Roman" w:cs="Times New Roman"/>
        </w:rPr>
        <w:t>-maltoside, 10% glycerol, 100 mM Tris [pH 7.5], 2</w:t>
      </w:r>
      <w:r>
        <w:rPr>
          <w:rFonts w:ascii="Times New Roman" w:eastAsia="Times New Roman" w:hAnsi="Times New Roman" w:cs="Times New Roman"/>
        </w:rPr>
        <w:t xml:space="preserve">70 mM NaCl, 1 mM EDTA, [pH 8]) supplemented with protease and phosphatase inhibitors. After 10 min of incubation on ice, cell lysates were centrifuged at 20000 </w:t>
      </w:r>
      <w:r>
        <w:rPr>
          <w:rFonts w:ascii="Times New Roman" w:eastAsia="Times New Roman" w:hAnsi="Times New Roman" w:cs="Times New Roman"/>
          <w:i/>
        </w:rPr>
        <w:t>g</w:t>
      </w:r>
      <w:r>
        <w:rPr>
          <w:rFonts w:ascii="Times New Roman" w:eastAsia="Times New Roman" w:hAnsi="Times New Roman" w:cs="Times New Roman"/>
        </w:rPr>
        <w:t xml:space="preserve"> for 15 min at 4 ̊C. Eluates were completed with laemmli buffer and resolved by SDS-PAGE follow</w:t>
      </w:r>
      <w:r>
        <w:rPr>
          <w:rFonts w:ascii="Times New Roman" w:eastAsia="Times New Roman" w:hAnsi="Times New Roman" w:cs="Times New Roman"/>
        </w:rPr>
        <w:t>ed by Western Blotting on Immobilon-P membranes (Millipore) using Themis1 antibody (Millipore) as well as Gapdh (Sigma) for loading control. Immunoreactive bands were detected by chemiluminescence with the SuperSignal detection system (Pierce Chemical, Roc</w:t>
      </w:r>
      <w:r>
        <w:rPr>
          <w:rFonts w:ascii="Times New Roman" w:eastAsia="Times New Roman" w:hAnsi="Times New Roman" w:cs="Times New Roman"/>
        </w:rPr>
        <w:t>k-ford, IL).</w:t>
      </w:r>
    </w:p>
    <w:p w:rsidR="005A6364" w:rsidRDefault="00DF5BD3">
      <w:pPr>
        <w:pStyle w:val="normal0"/>
        <w:widowControl w:val="0"/>
        <w:spacing w:after="120" w:line="480" w:lineRule="auto"/>
        <w:jc w:val="both"/>
      </w:pPr>
      <w:proofErr w:type="gramStart"/>
      <w:r>
        <w:rPr>
          <w:rFonts w:ascii="Times New Roman" w:eastAsia="Times New Roman" w:hAnsi="Times New Roman" w:cs="Times New Roman"/>
          <w:b/>
          <w:color w:val="131313"/>
        </w:rPr>
        <w:lastRenderedPageBreak/>
        <w:t>Induction and evaluation of colitis.</w:t>
      </w:r>
      <w:proofErr w:type="gramEnd"/>
      <w:r>
        <w:rPr>
          <w:rFonts w:ascii="Times New Roman" w:eastAsia="Times New Roman" w:hAnsi="Times New Roman" w:cs="Times New Roman"/>
          <w:b/>
          <w:color w:val="131313"/>
        </w:rPr>
        <w:t xml:space="preserve"> </w:t>
      </w:r>
      <w:r>
        <w:rPr>
          <w:rFonts w:ascii="Times New Roman" w:eastAsia="Times New Roman" w:hAnsi="Times New Roman" w:cs="Times New Roman"/>
          <w:color w:val="131313"/>
        </w:rPr>
        <w:t>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were enriched from spleen and lymph node cell suspensions using a CD4 negative selection kit (Dynal) before staining with anti-TCR, anti-CD4, anti-CD25 and anti-CD45RB mAbs.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T cells and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bright</w:t>
      </w:r>
      <w:r>
        <w:rPr>
          <w:rFonts w:ascii="Times New Roman" w:eastAsia="Times New Roman" w:hAnsi="Times New Roman" w:cs="Times New Roman"/>
          <w:color w:val="131313"/>
        </w:rPr>
        <w:t xml:space="preserve"> T lymphocytes were then separated by fluorescent cell sorting. Colitis was induced in 6-week-old </w:t>
      </w:r>
      <w:r>
        <w:rPr>
          <w:rFonts w:ascii="Times New Roman" w:eastAsia="Times New Roman" w:hAnsi="Times New Roman" w:cs="Times New Roman"/>
          <w:i/>
          <w:color w:val="131313"/>
        </w:rPr>
        <w:t>Rag2</w:t>
      </w:r>
      <w:r>
        <w:rPr>
          <w:rFonts w:ascii="Times New Roman" w:eastAsia="Times New Roman" w:hAnsi="Times New Roman" w:cs="Times New Roman"/>
          <w:i/>
          <w:color w:val="131313"/>
          <w:vertAlign w:val="superscript"/>
        </w:rPr>
        <w:t>-/-</w:t>
      </w:r>
      <w:r>
        <w:rPr>
          <w:rFonts w:ascii="Times New Roman" w:eastAsia="Times New Roman" w:hAnsi="Times New Roman" w:cs="Times New Roman"/>
          <w:color w:val="131313"/>
        </w:rPr>
        <w:t xml:space="preserve"> mice by intravenous injection of 4x10</w:t>
      </w:r>
      <w:r>
        <w:rPr>
          <w:rFonts w:ascii="Times New Roman" w:eastAsia="Times New Roman" w:hAnsi="Times New Roman" w:cs="Times New Roman"/>
          <w:color w:val="131313"/>
          <w:vertAlign w:val="superscript"/>
        </w:rPr>
        <w:t>5</w:t>
      </w:r>
      <w:r>
        <w:rPr>
          <w:rFonts w:ascii="Times New Roman" w:eastAsia="Times New Roman" w:hAnsi="Times New Roman" w:cs="Times New Roman"/>
          <w:color w:val="131313"/>
        </w:rPr>
        <w:t xml:space="preserve"> naive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WT T cells in 100 µL of PBS. In the cotransfer experiments 2x10</w:t>
      </w:r>
      <w:r>
        <w:rPr>
          <w:rFonts w:ascii="Times New Roman" w:eastAsia="Times New Roman" w:hAnsi="Times New Roman" w:cs="Times New Roman"/>
          <w:color w:val="131313"/>
          <w:vertAlign w:val="superscript"/>
        </w:rPr>
        <w:t>5</w:t>
      </w:r>
      <w:r>
        <w:rPr>
          <w:rFonts w:ascii="Times New Roman" w:eastAsia="Times New Roman" w:hAnsi="Times New Roman" w:cs="Times New Roman"/>
          <w:color w:val="131313"/>
        </w:rPr>
        <w:t xml:space="preserve"> or 10</w:t>
      </w:r>
      <w:r>
        <w:rPr>
          <w:rFonts w:ascii="Times New Roman" w:eastAsia="Times New Roman" w:hAnsi="Times New Roman" w:cs="Times New Roman"/>
          <w:color w:val="131313"/>
          <w:vertAlign w:val="superscript"/>
        </w:rPr>
        <w:t>5</w:t>
      </w:r>
      <w:r>
        <w:rPr>
          <w:rFonts w:ascii="Times New Roman" w:eastAsia="Times New Roman" w:hAnsi="Times New Roman" w:cs="Times New Roman"/>
          <w:color w:val="131313"/>
        </w:rPr>
        <w:t xml:space="preser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bright</w:t>
      </w:r>
      <w:r>
        <w:rPr>
          <w:rFonts w:ascii="Times New Roman" w:eastAsia="Times New Roman" w:hAnsi="Times New Roman" w:cs="Times New Roman"/>
          <w:color w:val="131313"/>
        </w:rPr>
        <w:t xml:space="preserve"> from WT or Themis1-Tg mice were cotransferred with 4x10</w:t>
      </w:r>
      <w:r>
        <w:rPr>
          <w:rFonts w:ascii="Times New Roman" w:eastAsia="Times New Roman" w:hAnsi="Times New Roman" w:cs="Times New Roman"/>
          <w:color w:val="131313"/>
          <w:vertAlign w:val="superscript"/>
        </w:rPr>
        <w:t>5</w:t>
      </w:r>
      <w:r>
        <w:rPr>
          <w:rFonts w:ascii="Times New Roman" w:eastAsia="Times New Roman" w:hAnsi="Times New Roman" w:cs="Times New Roman"/>
          <w:color w:val="131313"/>
        </w:rPr>
        <w:t xml:space="preserve"> naive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WT T cells. Macroscopic colonic tissue damage was evaluated using a scale ranging fro</w:t>
      </w:r>
      <w:r>
        <w:rPr>
          <w:rFonts w:ascii="Times New Roman" w:eastAsia="Times New Roman" w:hAnsi="Times New Roman" w:cs="Times New Roman"/>
          <w:color w:val="131313"/>
        </w:rPr>
        <w:t xml:space="preserve">m 0 to 11 as follows: erythema (0 to 2), edema (0 to 2), strictures (0 to 3), ulceration (0 or 1), mucus (0 or 1), and adhesion (0 to 2). Colon wall thickness was measured with an electronic caliper. </w:t>
      </w:r>
      <w:r>
        <w:rPr>
          <w:rFonts w:ascii="Times New Roman" w:eastAsia="Times New Roman" w:hAnsi="Times New Roman" w:cs="Times New Roman"/>
        </w:rPr>
        <w:t>Colonic tissue specimens were excised 2 cm proximal to t</w:t>
      </w:r>
      <w:r>
        <w:rPr>
          <w:rFonts w:ascii="Times New Roman" w:eastAsia="Times New Roman" w:hAnsi="Times New Roman" w:cs="Times New Roman"/>
        </w:rPr>
        <w:t>he cecum and immediately transferred into 10% formaldehyde to be embedded in paraffin. Five-micrometer colonic sections were then stained with haematoxylin and eosin. Damage was evaluated on a scale ranging from 0 to 8 (</w:t>
      </w:r>
      <w:r>
        <w:rPr>
          <w:rFonts w:ascii="Times New Roman" w:eastAsia="Times New Roman" w:hAnsi="Times New Roman" w:cs="Times New Roman"/>
          <w:highlight w:val="yellow"/>
        </w:rPr>
        <w:t>Olivier action</w:t>
      </w:r>
      <w:r>
        <w:rPr>
          <w:rFonts w:ascii="Times New Roman" w:eastAsia="Times New Roman" w:hAnsi="Times New Roman" w:cs="Times New Roman"/>
        </w:rPr>
        <w:t>). Cellular infiltrati</w:t>
      </w:r>
      <w:r>
        <w:rPr>
          <w:rFonts w:ascii="Times New Roman" w:eastAsia="Times New Roman" w:hAnsi="Times New Roman" w:cs="Times New Roman"/>
        </w:rPr>
        <w:t>on and mucosal alteration were graded from 0 to 3 (absent, mild, moderate, and severe), and submucosal edema was scored from 0 to 2 (absent, moderate, and severe).</w:t>
      </w:r>
    </w:p>
    <w:p w:rsidR="005A6364" w:rsidRDefault="00DF5BD3">
      <w:pPr>
        <w:pStyle w:val="normal0"/>
      </w:pPr>
      <w:r>
        <w:rPr>
          <w:rFonts w:ascii="Times New Roman" w:eastAsia="Times New Roman" w:hAnsi="Times New Roman" w:cs="Times New Roman"/>
          <w:b/>
        </w:rPr>
        <w:t xml:space="preserve">Data analysis. </w:t>
      </w:r>
      <w:r>
        <w:rPr>
          <w:rFonts w:ascii="Times New Roman" w:eastAsia="Times New Roman" w:hAnsi="Times New Roman" w:cs="Times New Roman"/>
          <w:color w:val="141413"/>
        </w:rPr>
        <w:t>Data are expressed as mean ± s.e.m. The GraphPad Instat statistical package w</w:t>
      </w:r>
      <w:r>
        <w:rPr>
          <w:rFonts w:ascii="Times New Roman" w:eastAsia="Times New Roman" w:hAnsi="Times New Roman" w:cs="Times New Roman"/>
          <w:color w:val="141413"/>
        </w:rPr>
        <w:t xml:space="preserve">as used for statistical analyses (GraphPad Software, Inc., La Jolla, CA USA). Results were compared using Mann–Whitney test. </w:t>
      </w:r>
      <w:r>
        <w:rPr>
          <w:rFonts w:ascii="Times New Roman" w:eastAsia="Times New Roman" w:hAnsi="Times New Roman" w:cs="Times New Roman"/>
        </w:rPr>
        <w:t xml:space="preserve">Results were considered statistically significant when the p-value was &lt;0.05. *: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&lt;0.05; **: p&lt;0.01; ***: p&lt;0.001.</w:t>
      </w:r>
      <w:r>
        <w:br w:type="page"/>
      </w:r>
    </w:p>
    <w:p w:rsidR="005A6364" w:rsidRDefault="005A6364">
      <w:pPr>
        <w:pStyle w:val="normal0"/>
        <w:spacing w:before="240" w:line="480" w:lineRule="auto"/>
      </w:pPr>
    </w:p>
    <w:p w:rsidR="005A6364" w:rsidRDefault="00DF5BD3">
      <w:pPr>
        <w:pStyle w:val="normal0"/>
        <w:spacing w:after="120" w:line="360" w:lineRule="auto"/>
      </w:pPr>
      <w:r>
        <w:rPr>
          <w:rFonts w:ascii="Times New Roman" w:eastAsia="Times New Roman" w:hAnsi="Times New Roman" w:cs="Times New Roman"/>
          <w:b/>
          <w:sz w:val="28"/>
          <w:szCs w:val="28"/>
        </w:rPr>
        <w:t>Results</w:t>
      </w:r>
    </w:p>
    <w:p w:rsidR="005A6364" w:rsidRDefault="00DF5BD3">
      <w:pPr>
        <w:pStyle w:val="normal0"/>
        <w:spacing w:line="480" w:lineRule="auto"/>
        <w:jc w:val="both"/>
      </w:pPr>
      <w:proofErr w:type="gramStart"/>
      <w:r>
        <w:rPr>
          <w:rFonts w:ascii="Times New Roman" w:eastAsia="Times New Roman" w:hAnsi="Times New Roman" w:cs="Times New Roman"/>
          <w:b/>
          <w:color w:val="131313"/>
        </w:rPr>
        <w:t>Purifi</w:t>
      </w:r>
      <w:r>
        <w:rPr>
          <w:rFonts w:ascii="Times New Roman" w:eastAsia="Times New Roman" w:hAnsi="Times New Roman" w:cs="Times New Roman"/>
          <w:b/>
          <w:color w:val="131313"/>
        </w:rPr>
        <w:t>cation and mass spectrometry analysis of regulatory and conventional T cell subpopulations</w:t>
      </w:r>
      <w:r>
        <w:rPr>
          <w:rFonts w:ascii="Times New Roman" w:eastAsia="Times New Roman" w:hAnsi="Times New Roman" w:cs="Times New Roman"/>
          <w:color w:val="131313"/>
        </w:rPr>
        <w:t>.</w:t>
      </w:r>
      <w:proofErr w:type="gramEnd"/>
      <w:r>
        <w:rPr>
          <w:rFonts w:ascii="Times New Roman" w:eastAsia="Times New Roman" w:hAnsi="Times New Roman" w:cs="Times New Roman"/>
          <w:color w:val="131313"/>
        </w:rPr>
        <w:t xml:space="preserve"> Originally, CD4</w:t>
      </w:r>
      <w:r>
        <w:rPr>
          <w:rFonts w:ascii="Times New Roman" w:eastAsia="Times New Roman" w:hAnsi="Times New Roman" w:cs="Times New Roman"/>
          <w:color w:val="131313"/>
          <w:vertAlign w:val="superscript"/>
        </w:rPr>
        <w:t xml:space="preserve">+ </w:t>
      </w:r>
      <w:r>
        <w:rPr>
          <w:rFonts w:ascii="Times New Roman" w:eastAsia="Times New Roman" w:hAnsi="Times New Roman" w:cs="Times New Roman"/>
          <w:color w:val="131313"/>
        </w:rPr>
        <w:t xml:space="preserve">Treg cells were identified by the constitutive expression of CD25 </w:t>
      </w:r>
      <w:r>
        <w:rPr>
          <w:rFonts w:ascii="Times New Roman" w:eastAsia="Times New Roman" w:hAnsi="Times New Roman" w:cs="Times New Roman"/>
          <w:color w:val="FF0000"/>
          <w:highlight w:val="yellow"/>
        </w:rPr>
        <w:t>(ref)</w:t>
      </w:r>
      <w:r>
        <w:rPr>
          <w:rFonts w:ascii="Times New Roman" w:eastAsia="Times New Roman" w:hAnsi="Times New Roman" w:cs="Times New Roman"/>
          <w:color w:val="131313"/>
        </w:rPr>
        <w:t>. However, both the existence of 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Treg cells (ref)</w:t>
      </w:r>
      <w:r>
        <w:rPr>
          <w:rFonts w:ascii="Times New Roman" w:eastAsia="Times New Roman" w:hAnsi="Times New Roman" w:cs="Times New Roman"/>
          <w:color w:val="131313"/>
        </w:rPr>
        <w:t xml:space="preserve"> as well as the expression of CD25 on activated Tconv (ref) limits the interpretation of data obtained by using CD25 as marker of Treg. The most unambiguous Treg cell marker currently known is Foxp3, which is expressed specifically in mouse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Treg cells</w:t>
      </w:r>
      <w:r>
        <w:rPr>
          <w:rFonts w:ascii="Times New Roman" w:eastAsia="Times New Roman" w:hAnsi="Times New Roman" w:cs="Times New Roman"/>
          <w:color w:val="131313"/>
        </w:rPr>
        <w:t>. To define a specific “signature” of the Treg subpopulation at proteomic level, we used the DEREG mouse model expressing a diphtheria toxin receptor-enhanced green fluorescent protein (DTR-eGFP) fusion protein under control of the endogenous Foxp3 promote</w:t>
      </w:r>
      <w:r>
        <w:rPr>
          <w:rFonts w:ascii="Times New Roman" w:eastAsia="Times New Roman" w:hAnsi="Times New Roman" w:cs="Times New Roman"/>
          <w:color w:val="131313"/>
        </w:rPr>
        <w:t>r [Lahl, 2007 #151]. In this model, Treg specifically express DTR-eGFP, allowing fluorescent detection and very efficient purification of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Treg cells by FACS sorting independently of CD25 expression. Post-sorting verification by intracellular stainin</w:t>
      </w:r>
      <w:r>
        <w:rPr>
          <w:rFonts w:ascii="Times New Roman" w:eastAsia="Times New Roman" w:hAnsi="Times New Roman" w:cs="Times New Roman"/>
          <w:color w:val="131313"/>
        </w:rPr>
        <w:t>g of Foxp3 indicated a purity &gt;99% in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cells among all sample preparations (</w:t>
      </w:r>
      <w:r>
        <w:rPr>
          <w:rFonts w:ascii="Times New Roman" w:eastAsia="Times New Roman" w:hAnsi="Times New Roman" w:cs="Times New Roman"/>
          <w:b/>
          <w:color w:val="131313"/>
        </w:rPr>
        <w:t>Fig. S1)</w:t>
      </w:r>
      <w:r>
        <w:rPr>
          <w:rFonts w:ascii="Times New Roman" w:eastAsia="Times New Roman" w:hAnsi="Times New Roman" w:cs="Times New Roman"/>
          <w:color w:val="131313"/>
        </w:rPr>
        <w:t>. Although selection through the GFP marker increases the recovery yield of Treg cells, this population represents only a very minor percentage of the total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w:t>
      </w:r>
      <w:r>
        <w:rPr>
          <w:rFonts w:ascii="Times New Roman" w:eastAsia="Times New Roman" w:hAnsi="Times New Roman" w:cs="Times New Roman"/>
          <w:color w:val="131313"/>
        </w:rPr>
        <w:t>lls, and we typically isolated around 150-200 x 10</w:t>
      </w:r>
      <w:r>
        <w:rPr>
          <w:rFonts w:ascii="Times New Roman" w:eastAsia="Times New Roman" w:hAnsi="Times New Roman" w:cs="Times New Roman"/>
          <w:color w:val="131313"/>
          <w:vertAlign w:val="superscript"/>
        </w:rPr>
        <w:t>3</w:t>
      </w:r>
      <w:r>
        <w:rPr>
          <w:rFonts w:ascii="Times New Roman" w:eastAsia="Times New Roman" w:hAnsi="Times New Roman" w:cs="Times New Roman"/>
          <w:color w:val="131313"/>
        </w:rPr>
        <w:t xml:space="preserve"> Treg cells per mouse. In order to optimize protein extraction, we lysed the cells with a strong detergent concentration (4% SDS) combined to sonication. This led to 5 to 10 µg of proteins per sample. Tota</w:t>
      </w:r>
      <w:r>
        <w:rPr>
          <w:rFonts w:ascii="Times New Roman" w:eastAsia="Times New Roman" w:hAnsi="Times New Roman" w:cs="Times New Roman"/>
          <w:color w:val="131313"/>
        </w:rPr>
        <w:t xml:space="preserve">l protein amounts from Treg and Tconv cell populations were then adjusted, samples were trypsin-digested and analyzed in parallel by mass spectrometry using the label-free quantitative analytical workflow described in </w:t>
      </w:r>
      <w:r>
        <w:rPr>
          <w:rFonts w:ascii="Times New Roman" w:eastAsia="Times New Roman" w:hAnsi="Times New Roman" w:cs="Times New Roman"/>
          <w:b/>
          <w:color w:val="131313"/>
        </w:rPr>
        <w:t>Fig. 1A</w:t>
      </w:r>
      <w:r>
        <w:rPr>
          <w:rFonts w:ascii="Times New Roman" w:eastAsia="Times New Roman" w:hAnsi="Times New Roman" w:cs="Times New Roman"/>
          <w:color w:val="131313"/>
        </w:rPr>
        <w:t xml:space="preserve">. </w:t>
      </w:r>
      <w:del w:id="2" w:author="Marie Locard" w:date="2016-05-21T01:50:00Z">
        <w:r>
          <w:rPr>
            <w:rFonts w:ascii="Times New Roman" w:eastAsia="Times New Roman" w:hAnsi="Times New Roman" w:cs="Times New Roman"/>
            <w:color w:val="131313"/>
          </w:rPr>
          <w:delText>Samples were processed throug</w:delText>
        </w:r>
        <w:r>
          <w:rPr>
            <w:rFonts w:ascii="Times New Roman" w:eastAsia="Times New Roman" w:hAnsi="Times New Roman" w:cs="Times New Roman"/>
            <w:color w:val="131313"/>
          </w:rPr>
          <w:delText>h in-gel digestion, which proved in our hands to be a robust and reproducible way to generate tryptic peptides from SDS cell lysates</w:delText>
        </w:r>
      </w:del>
      <w:proofErr w:type="gramStart"/>
      <w:r>
        <w:rPr>
          <w:rFonts w:ascii="Times New Roman" w:eastAsia="Times New Roman" w:hAnsi="Times New Roman" w:cs="Times New Roman"/>
          <w:color w:val="131313"/>
        </w:rPr>
        <w:t>.</w:t>
      </w:r>
      <w:r>
        <w:rPr>
          <w:rFonts w:ascii="Times New Roman" w:eastAsia="Times New Roman" w:hAnsi="Times New Roman" w:cs="Times New Roman"/>
          <w:b/>
          <w:color w:val="131313"/>
        </w:rPr>
        <w:t>Fig</w:t>
      </w:r>
      <w:proofErr w:type="gramEnd"/>
      <w:r>
        <w:rPr>
          <w:rFonts w:ascii="Times New Roman" w:eastAsia="Times New Roman" w:hAnsi="Times New Roman" w:cs="Times New Roman"/>
          <w:b/>
          <w:color w:val="131313"/>
        </w:rPr>
        <w:t>. 1B</w:t>
      </w:r>
      <w:r>
        <w:rPr>
          <w:rFonts w:ascii="Times New Roman" w:eastAsia="Times New Roman" w:hAnsi="Times New Roman" w:cs="Times New Roman"/>
          <w:color w:val="131313"/>
        </w:rPr>
        <w:t xml:space="preserve"> illustrates the different experimental workflows we tested in order to increase our coverage of the Treg and Tconv </w:t>
      </w:r>
      <w:r>
        <w:rPr>
          <w:rFonts w:ascii="Times New Roman" w:eastAsia="Times New Roman" w:hAnsi="Times New Roman" w:cs="Times New Roman"/>
          <w:color w:val="131313"/>
        </w:rPr>
        <w:t xml:space="preserve">proteomes: </w:t>
      </w:r>
      <w:r>
        <w:rPr>
          <w:rFonts w:ascii="Times New Roman" w:eastAsia="Times New Roman" w:hAnsi="Times New Roman" w:cs="Times New Roman"/>
          <w:color w:val="131313"/>
        </w:rPr>
        <w:lastRenderedPageBreak/>
        <w:t xml:space="preserve">(i) a direct, one-shot analysis of the total peptide mixtures obtained from whole cell lysates in routine LC-MS conditions using a 15 cm nanoLC column and 120 min-long gradient time on a LTQ-Velos instrument (see Experimental procedures);  (ii) </w:t>
      </w:r>
      <w:r>
        <w:rPr>
          <w:rFonts w:ascii="Times New Roman" w:eastAsia="Times New Roman" w:hAnsi="Times New Roman" w:cs="Times New Roman"/>
          <w:color w:val="131313"/>
        </w:rPr>
        <w:t>a workflow including an additional pre-fractionation step through 1D SDS-PAGE separation; (iii) a workflow based on the one-shot analysis of total peptides using an in-house packed 50 cm column and a longer gradient (480 min) on the LTQ-Velos.  While the f</w:t>
      </w:r>
      <w:r>
        <w:rPr>
          <w:rFonts w:ascii="Times New Roman" w:eastAsia="Times New Roman" w:hAnsi="Times New Roman" w:cs="Times New Roman"/>
          <w:color w:val="131313"/>
        </w:rPr>
        <w:t xml:space="preserve">irst workflow only allowed the identification of less than 2000 proteins, the two latter experimental designs clearly improved the proteomics depth to &gt;3000 proteins </w:t>
      </w:r>
      <w:r>
        <w:rPr>
          <w:rFonts w:ascii="Times New Roman" w:eastAsia="Times New Roman" w:hAnsi="Times New Roman" w:cs="Times New Roman"/>
          <w:b/>
          <w:color w:val="131313"/>
        </w:rPr>
        <w:t>(Fig1B</w:t>
      </w:r>
      <w:r>
        <w:rPr>
          <w:rFonts w:ascii="Times New Roman" w:eastAsia="Times New Roman" w:hAnsi="Times New Roman" w:cs="Times New Roman"/>
          <w:color w:val="131313"/>
        </w:rPr>
        <w:t>). The identification gain associated with the fractionation workflow was smaller (m</w:t>
      </w:r>
      <w:r>
        <w:rPr>
          <w:rFonts w:ascii="Times New Roman" w:eastAsia="Times New Roman" w:hAnsi="Times New Roman" w:cs="Times New Roman"/>
          <w:color w:val="131313"/>
        </w:rPr>
        <w:t>aybe due to the low amounts of starting material), and better results were obtained with single-run analysis and a longer gradient. In addition, total analytical time was much reduced with the latter workflow, which was therefore selected for the comparati</w:t>
      </w:r>
      <w:r>
        <w:rPr>
          <w:rFonts w:ascii="Times New Roman" w:eastAsia="Times New Roman" w:hAnsi="Times New Roman" w:cs="Times New Roman"/>
          <w:color w:val="131313"/>
        </w:rPr>
        <w:t xml:space="preserve">ve analysis of Tconv and Treg proteomes. </w:t>
      </w:r>
      <w:r>
        <w:rPr>
          <w:rFonts w:ascii="Times New Roman" w:eastAsia="Times New Roman" w:hAnsi="Times New Roman" w:cs="Times New Roman"/>
          <w:b/>
          <w:color w:val="131313"/>
        </w:rPr>
        <w:t>Fig. 1C</w:t>
      </w:r>
      <w:r>
        <w:rPr>
          <w:rFonts w:ascii="Times New Roman" w:eastAsia="Times New Roman" w:hAnsi="Times New Roman" w:cs="Times New Roman"/>
          <w:color w:val="131313"/>
        </w:rPr>
        <w:t xml:space="preserve"> summarizes the analysis conditions of 7 independent sample preparations of Treg and Tconv cells populations, processed and trypsin-digested as described above, and analyzed by single-run LC-MS/MS on a 50 cm </w:t>
      </w:r>
      <w:r>
        <w:rPr>
          <w:rFonts w:ascii="Times New Roman" w:eastAsia="Times New Roman" w:hAnsi="Times New Roman" w:cs="Times New Roman"/>
          <w:color w:val="131313"/>
        </w:rPr>
        <w:t xml:space="preserve">reversed-phase column. The use of a Q-Exactive Plus mass spectrometer for 5 of these biological </w:t>
      </w:r>
      <w:proofErr w:type="gramStart"/>
      <w:r>
        <w:rPr>
          <w:rFonts w:ascii="Times New Roman" w:eastAsia="Times New Roman" w:hAnsi="Times New Roman" w:cs="Times New Roman"/>
          <w:color w:val="131313"/>
        </w:rPr>
        <w:t>replicates  allowed</w:t>
      </w:r>
      <w:proofErr w:type="gramEnd"/>
      <w:r>
        <w:rPr>
          <w:rFonts w:ascii="Times New Roman" w:eastAsia="Times New Roman" w:hAnsi="Times New Roman" w:cs="Times New Roman"/>
          <w:color w:val="131313"/>
        </w:rPr>
        <w:t xml:space="preserve"> us to  shorten the gradient to 300 min while retaining an analytical depth comparable to the one obtained on a LTQ-Velos instrument with low</w:t>
      </w:r>
      <w:r>
        <w:rPr>
          <w:rFonts w:ascii="Times New Roman" w:eastAsia="Times New Roman" w:hAnsi="Times New Roman" w:cs="Times New Roman"/>
          <w:color w:val="131313"/>
        </w:rPr>
        <w:t>er sequencing speed (data not shown). All analytical runs (biological and up to 3 technical replicates from the 2 cell types - a total of 28 long gradient LC-MS runs -) were simultaneously processed through MaxQuant, which performed realignment and LFQ nor</w:t>
      </w:r>
      <w:r>
        <w:rPr>
          <w:rFonts w:ascii="Times New Roman" w:eastAsia="Times New Roman" w:hAnsi="Times New Roman" w:cs="Times New Roman"/>
          <w:color w:val="131313"/>
        </w:rPr>
        <w:t xml:space="preserve">malization of MS intensity signals for all identified proteins. Database search with Andromeda (1% FDR validation at peptide and protein level) led to the identification of </w:t>
      </w:r>
      <w:r>
        <w:rPr>
          <w:rFonts w:ascii="Times New Roman" w:eastAsia="Times New Roman" w:hAnsi="Times New Roman" w:cs="Times New Roman"/>
          <w:shd w:val="clear" w:color="auto" w:fill="CFE2F3"/>
        </w:rPr>
        <w:t xml:space="preserve">around 3500 protein groups in each biological experiment, and finally to more than </w:t>
      </w:r>
      <w:r>
        <w:rPr>
          <w:rFonts w:ascii="Times New Roman" w:eastAsia="Times New Roman" w:hAnsi="Times New Roman" w:cs="Times New Roman"/>
          <w:shd w:val="clear" w:color="auto" w:fill="CFE2F3"/>
        </w:rPr>
        <w:t xml:space="preserve">55000 peptides </w:t>
      </w:r>
      <w:r>
        <w:rPr>
          <w:rFonts w:ascii="Times New Roman" w:eastAsia="Times New Roman" w:hAnsi="Times New Roman" w:cs="Times New Roman"/>
          <w:shd w:val="clear" w:color="auto" w:fill="CFE2F3"/>
        </w:rPr>
        <w:lastRenderedPageBreak/>
        <w:t>and 4346 proteins groups identified in the whole study.</w:t>
      </w:r>
      <w:r>
        <w:rPr>
          <w:rFonts w:ascii="Times New Roman" w:eastAsia="Times New Roman" w:hAnsi="Times New Roman" w:cs="Times New Roman"/>
          <w:color w:val="131313"/>
        </w:rPr>
        <w:t xml:space="preserve"> The dataset </w:t>
      </w:r>
      <w:r>
        <w:rPr>
          <w:rFonts w:ascii="Times New Roman" w:eastAsia="Times New Roman" w:hAnsi="Times New Roman" w:cs="Times New Roman"/>
        </w:rPr>
        <w:t xml:space="preserve">has been deposited to the ProteomeXchange Consortium [Vizcaino, 2014 #8] via the PRIDE partner repository with the dataset identifier </w:t>
      </w:r>
      <w:r>
        <w:rPr>
          <w:rFonts w:ascii="Times New Roman" w:eastAsia="Times New Roman" w:hAnsi="Times New Roman" w:cs="Times New Roman"/>
          <w:highlight w:val="yellow"/>
        </w:rPr>
        <w:t>PXDxxxxx.</w:t>
      </w:r>
    </w:p>
    <w:p w:rsidR="005A6364" w:rsidRDefault="005A6364">
      <w:pPr>
        <w:pStyle w:val="normal0"/>
        <w:spacing w:line="480" w:lineRule="auto"/>
        <w:jc w:val="both"/>
      </w:pPr>
    </w:p>
    <w:p w:rsidR="005A6364" w:rsidRDefault="00DF5BD3">
      <w:pPr>
        <w:pStyle w:val="normal0"/>
        <w:spacing w:line="480" w:lineRule="auto"/>
        <w:jc w:val="both"/>
      </w:pPr>
      <w:bookmarkStart w:id="3" w:name="h.enxmohk6iq12" w:colFirst="0" w:colLast="0"/>
      <w:bookmarkEnd w:id="3"/>
      <w:proofErr w:type="gramStart"/>
      <w:r>
        <w:rPr>
          <w:rFonts w:ascii="Times New Roman" w:eastAsia="Times New Roman" w:hAnsi="Times New Roman" w:cs="Times New Roman"/>
          <w:b/>
          <w:color w:val="131313"/>
        </w:rPr>
        <w:t>Identification of Treg marke</w:t>
      </w:r>
      <w:r>
        <w:rPr>
          <w:rFonts w:ascii="Times New Roman" w:eastAsia="Times New Roman" w:hAnsi="Times New Roman" w:cs="Times New Roman"/>
          <w:b/>
          <w:color w:val="131313"/>
        </w:rPr>
        <w:t>rs</w:t>
      </w:r>
      <w:r>
        <w:rPr>
          <w:rFonts w:ascii="Times New Roman" w:eastAsia="Times New Roman" w:hAnsi="Times New Roman" w:cs="Times New Roman"/>
          <w:i/>
          <w:color w:val="131313"/>
        </w:rPr>
        <w:t>.</w:t>
      </w:r>
      <w:proofErr w:type="gramEnd"/>
      <w:r>
        <w:rPr>
          <w:rFonts w:ascii="Times New Roman" w:eastAsia="Times New Roman" w:hAnsi="Times New Roman" w:cs="Times New Roman"/>
          <w:i/>
          <w:color w:val="131313"/>
        </w:rPr>
        <w:t xml:space="preserve"> </w:t>
      </w:r>
      <w:ins w:id="4" w:author="Marie Locard" w:date="2016-05-21T02:29:00Z">
        <w:r>
          <w:rPr>
            <w:rFonts w:ascii="Times New Roman" w:eastAsia="Times New Roman" w:hAnsi="Times New Roman" w:cs="Times New Roman"/>
            <w:i/>
            <w:color w:val="131313"/>
          </w:rPr>
          <w:t>Because we specifically purified primary Treg cells based on their Foxp3 expression, our data set is not biased by the presence of CD25+ Tconv cells. For the same reasons, our population of Tconv cells is free of CD25- Treg cells that can be present in</w:t>
        </w:r>
        <w:r>
          <w:rPr>
            <w:rFonts w:ascii="Times New Roman" w:eastAsia="Times New Roman" w:hAnsi="Times New Roman" w:cs="Times New Roman"/>
            <w:i/>
            <w:color w:val="131313"/>
          </w:rPr>
          <w:t xml:space="preserve"> previous similar analysis. This allowed us </w:t>
        </w:r>
      </w:ins>
      <w:del w:id="5" w:author="Marie Locard" w:date="2016-05-21T02:29:00Z">
        <w:r>
          <w:rPr>
            <w:rFonts w:ascii="Times New Roman" w:eastAsia="Times New Roman" w:hAnsi="Times New Roman" w:cs="Times New Roman"/>
            <w:color w:val="131313"/>
          </w:rPr>
          <w:delText xml:space="preserve">Based on the data obtained from the label-free quantitative analysis of the 7 cell sample preparations, statistical analysis was performed </w:delText>
        </w:r>
      </w:del>
      <w:r>
        <w:rPr>
          <w:rFonts w:ascii="Times New Roman" w:eastAsia="Times New Roman" w:hAnsi="Times New Roman" w:cs="Times New Roman"/>
          <w:color w:val="131313"/>
        </w:rPr>
        <w:t>t</w:t>
      </w:r>
      <w:ins w:id="6" w:author="Marie Locard" w:date="2016-05-21T02:27:00Z">
        <w:r>
          <w:rPr>
            <w:rFonts w:ascii="Times New Roman" w:eastAsia="Times New Roman" w:hAnsi="Times New Roman" w:cs="Times New Roman"/>
            <w:color w:val="131313"/>
          </w:rPr>
          <w:t>t</w:t>
        </w:r>
      </w:ins>
      <w:r>
        <w:rPr>
          <w:rFonts w:ascii="Times New Roman" w:eastAsia="Times New Roman" w:hAnsi="Times New Roman" w:cs="Times New Roman"/>
          <w:color w:val="131313"/>
        </w:rPr>
        <w:t xml:space="preserve">o </w:t>
      </w:r>
      <w:ins w:id="7" w:author="Marie Locard" w:date="2016-05-21T02:28:00Z">
        <w:r>
          <w:rPr>
            <w:rFonts w:ascii="Times New Roman" w:eastAsia="Times New Roman" w:hAnsi="Times New Roman" w:cs="Times New Roman"/>
            <w:color w:val="131313"/>
          </w:rPr>
          <w:t xml:space="preserve">identify </w:t>
        </w:r>
      </w:ins>
      <w:del w:id="8" w:author="Marie Locard" w:date="2016-05-21T02:28:00Z">
        <w:r>
          <w:rPr>
            <w:rFonts w:ascii="Times New Roman" w:eastAsia="Times New Roman" w:hAnsi="Times New Roman" w:cs="Times New Roman"/>
            <w:color w:val="131313"/>
          </w:rPr>
          <w:delText>classify</w:delText>
        </w:r>
      </w:del>
      <w:r>
        <w:rPr>
          <w:rFonts w:ascii="Times New Roman" w:eastAsia="Times New Roman" w:hAnsi="Times New Roman" w:cs="Times New Roman"/>
          <w:color w:val="131313"/>
        </w:rPr>
        <w:t xml:space="preserve"> proteins specifically up- or down-regulated in Treg compared to Tconv cells</w:t>
      </w:r>
      <w:ins w:id="9" w:author="Marie Locard" w:date="2016-05-21T02:28:00Z">
        <w:r>
          <w:rPr>
            <w:rFonts w:ascii="Times New Roman" w:eastAsia="Times New Roman" w:hAnsi="Times New Roman" w:cs="Times New Roman"/>
            <w:color w:val="131313"/>
          </w:rPr>
          <w:t xml:space="preserve"> and generate an updated list of Treg cell markers</w:t>
        </w:r>
      </w:ins>
      <w:r>
        <w:rPr>
          <w:rFonts w:ascii="Times New Roman" w:eastAsia="Times New Roman" w:hAnsi="Times New Roman" w:cs="Times New Roman"/>
          <w:color w:val="131313"/>
        </w:rPr>
        <w:t xml:space="preserve">. </w:t>
      </w:r>
    </w:p>
    <w:p w:rsidR="005A6364" w:rsidRDefault="00DF5BD3">
      <w:pPr>
        <w:pStyle w:val="normal0"/>
        <w:spacing w:line="480" w:lineRule="auto"/>
        <w:jc w:val="both"/>
      </w:pPr>
      <w:bookmarkStart w:id="10" w:name="h.lheft4hhidcx" w:colFirst="0" w:colLast="0"/>
      <w:bookmarkEnd w:id="10"/>
      <w:r>
        <w:rPr>
          <w:rFonts w:ascii="Times New Roman" w:eastAsia="Times New Roman" w:hAnsi="Times New Roman" w:cs="Times New Roman"/>
          <w:color w:val="131313"/>
        </w:rPr>
        <w:t>A two-sided paired t-test was performed on the 7 biological replicates and proteins presenting a Benjamini-Hochberg adjusted p-</w:t>
      </w:r>
      <w:r>
        <w:rPr>
          <w:rFonts w:ascii="Times New Roman" w:eastAsia="Times New Roman" w:hAnsi="Times New Roman" w:cs="Times New Roman"/>
          <w:color w:val="131313"/>
        </w:rPr>
        <w:t xml:space="preserve">value under or equal to 0.05 and a minimum 2-fold change between Treg and Tconv were considered significantly different between the two cell populations. According to these criteria, we identified a total of 168 </w:t>
      </w:r>
      <w:proofErr w:type="gramStart"/>
      <w:r>
        <w:rPr>
          <w:rFonts w:ascii="Times New Roman" w:eastAsia="Times New Roman" w:hAnsi="Times New Roman" w:cs="Times New Roman"/>
          <w:color w:val="131313"/>
        </w:rPr>
        <w:t>differentially</w:t>
      </w:r>
      <w:proofErr w:type="gramEnd"/>
      <w:r>
        <w:rPr>
          <w:rFonts w:ascii="Times New Roman" w:eastAsia="Times New Roman" w:hAnsi="Times New Roman" w:cs="Times New Roman"/>
          <w:color w:val="131313"/>
        </w:rPr>
        <w:t xml:space="preserve"> expressed proteins, including</w:t>
      </w:r>
      <w:r>
        <w:rPr>
          <w:rFonts w:ascii="Times New Roman" w:eastAsia="Times New Roman" w:hAnsi="Times New Roman" w:cs="Times New Roman"/>
          <w:color w:val="131313"/>
        </w:rPr>
        <w:t xml:space="preserve"> 117 proteins more abundant in the Treg and 51 proteins less abundant in Treg compared to Tconv (</w:t>
      </w:r>
      <w:r>
        <w:rPr>
          <w:rFonts w:ascii="Times New Roman" w:eastAsia="Times New Roman" w:hAnsi="Times New Roman" w:cs="Times New Roman"/>
          <w:b/>
          <w:color w:val="131313"/>
        </w:rPr>
        <w:t>Fig. 2A)</w:t>
      </w:r>
      <w:r>
        <w:rPr>
          <w:rFonts w:ascii="Times New Roman" w:eastAsia="Times New Roman" w:hAnsi="Times New Roman" w:cs="Times New Roman"/>
          <w:color w:val="131313"/>
        </w:rPr>
        <w:t xml:space="preserve">. </w:t>
      </w:r>
      <w:del w:id="11" w:author="Marie Locard" w:date="2016-05-21T02:40:00Z">
        <w:r>
          <w:rPr>
            <w:rFonts w:ascii="Times New Roman" w:eastAsia="Times New Roman" w:hAnsi="Times New Roman" w:cs="Times New Roman"/>
            <w:color w:val="131313"/>
          </w:rPr>
          <w:delText xml:space="preserve">Most of these markers exhibited a consistent expression pattern over biological replicates, as shown from the heat map of the LFQ intensity measured </w:delText>
        </w:r>
        <w:r>
          <w:rPr>
            <w:rFonts w:ascii="Times New Roman" w:eastAsia="Times New Roman" w:hAnsi="Times New Roman" w:cs="Times New Roman"/>
            <w:color w:val="131313"/>
          </w:rPr>
          <w:delText xml:space="preserve">in the different cellular samples </w:delText>
        </w:r>
        <w:commentRangeStart w:id="12"/>
        <w:r>
          <w:rPr>
            <w:rFonts w:ascii="Times New Roman" w:eastAsia="Times New Roman" w:hAnsi="Times New Roman" w:cs="Times New Roman"/>
            <w:color w:val="131313"/>
          </w:rPr>
          <w:delText>(</w:delText>
        </w:r>
        <w:r>
          <w:rPr>
            <w:rFonts w:ascii="Times New Roman" w:eastAsia="Times New Roman" w:hAnsi="Times New Roman" w:cs="Times New Roman"/>
            <w:b/>
            <w:color w:val="131313"/>
          </w:rPr>
          <w:delText>Fig. 2B)</w:delText>
        </w:r>
      </w:del>
      <w:commentRangeEnd w:id="12"/>
      <w:r>
        <w:commentReference w:id="12"/>
      </w:r>
      <w:r>
        <w:rPr>
          <w:rFonts w:ascii="Times New Roman" w:eastAsia="Times New Roman" w:hAnsi="Times New Roman" w:cs="Times New Roman"/>
          <w:color w:val="131313"/>
        </w:rPr>
        <w:t xml:space="preserve">. The most differentially regulated proteins between Treg and Tconv are presented in the </w:t>
      </w:r>
      <w:r>
        <w:rPr>
          <w:rFonts w:ascii="Times New Roman" w:eastAsia="Times New Roman" w:hAnsi="Times New Roman" w:cs="Times New Roman"/>
          <w:b/>
          <w:color w:val="131313"/>
        </w:rPr>
        <w:t>Figure 2B</w:t>
      </w:r>
      <w:r>
        <w:rPr>
          <w:rFonts w:ascii="Times New Roman" w:eastAsia="Times New Roman" w:hAnsi="Times New Roman" w:cs="Times New Roman"/>
          <w:color w:val="131313"/>
        </w:rPr>
        <w:t>. Most of the “historical” markers commonly utilised to characterize Treg cells are found amongst the 40 most up</w:t>
      </w:r>
      <w:r>
        <w:rPr>
          <w:rFonts w:ascii="Times New Roman" w:eastAsia="Times New Roman" w:hAnsi="Times New Roman" w:cs="Times New Roman"/>
          <w:color w:val="131313"/>
        </w:rPr>
        <w:t>-regulated proteins in Treg cells compared to Tconv cells (log2-transformed ratio between Treg and Tconv of 2 to 6) (</w:t>
      </w:r>
      <w:commentRangeStart w:id="13"/>
      <w:r>
        <w:rPr>
          <w:rFonts w:ascii="Times New Roman" w:eastAsia="Times New Roman" w:hAnsi="Times New Roman" w:cs="Times New Roman"/>
          <w:b/>
          <w:color w:val="131313"/>
        </w:rPr>
        <w:t>Fig. 2C</w:t>
      </w:r>
      <w:commentRangeEnd w:id="13"/>
      <w:r>
        <w:commentReference w:id="13"/>
      </w:r>
      <w:r>
        <w:rPr>
          <w:rFonts w:ascii="Times New Roman" w:eastAsia="Times New Roman" w:hAnsi="Times New Roman" w:cs="Times New Roman"/>
          <w:b/>
          <w:color w:val="131313"/>
        </w:rPr>
        <w:t>).</w:t>
      </w:r>
      <w:r>
        <w:rPr>
          <w:rFonts w:ascii="Times New Roman" w:eastAsia="Times New Roman" w:hAnsi="Times New Roman" w:cs="Times New Roman"/>
          <w:color w:val="131313"/>
        </w:rPr>
        <w:t xml:space="preserve"> These included firstly FOXP3, the master transcription factor regulating Treg phenotype and function [Fontenot, 2003 #58];</w:t>
      </w:r>
      <w:r>
        <w:rPr>
          <w:rFonts w:ascii="Times New Roman" w:eastAsia="Times New Roman" w:hAnsi="Times New Roman" w:cs="Times New Roman"/>
          <w:color w:val="131313"/>
        </w:rPr>
        <w:t xml:space="preserve"> </w:t>
      </w:r>
      <w:proofErr w:type="gramStart"/>
      <w:r>
        <w:rPr>
          <w:rFonts w:ascii="Times New Roman" w:eastAsia="Times New Roman" w:hAnsi="Times New Roman" w:cs="Times New Roman"/>
          <w:color w:val="131313"/>
        </w:rPr>
        <w:t>The</w:t>
      </w:r>
      <w:proofErr w:type="gramEnd"/>
      <w:r>
        <w:rPr>
          <w:rFonts w:ascii="Times New Roman" w:eastAsia="Times New Roman" w:hAnsi="Times New Roman" w:cs="Times New Roman"/>
          <w:color w:val="131313"/>
        </w:rPr>
        <w:t xml:space="preserve"> interleukin-2 receptor subunit alpha (IL2RA/CD25) is commonly used as a specific surface marker for detection and purification of naive Treg cells [Sakaguchi, 1995 #10;Dieckmann, 2001 #13]. We also identify the zinc finger proteins Helios (IKZF2) </w:t>
      </w:r>
      <w:r>
        <w:rPr>
          <w:rFonts w:ascii="Times New Roman" w:eastAsia="Times New Roman" w:hAnsi="Times New Roman" w:cs="Times New Roman"/>
          <w:color w:val="131313"/>
        </w:rPr>
        <w:lastRenderedPageBreak/>
        <w:t>[Tho</w:t>
      </w:r>
      <w:r>
        <w:rPr>
          <w:rFonts w:ascii="Times New Roman" w:eastAsia="Times New Roman" w:hAnsi="Times New Roman" w:cs="Times New Roman"/>
          <w:color w:val="131313"/>
        </w:rPr>
        <w:t xml:space="preserve">rnton, 2010 #52] and Eos (IKZF4) [Pan, 2009 #16]; the tumor necrosis factor superfamily receptors Tnfrsf4/OX40 [Vu, 2007 #17] and Tnfrsf18/GITR [McHugh, 2002 #10]; and cell surface proteins such as Neuropilin1 (NRP1) [Sarris, 2008 #18], P2X purinoceptor 7 </w:t>
      </w:r>
      <w:r>
        <w:rPr>
          <w:rFonts w:ascii="Times New Roman" w:eastAsia="Times New Roman" w:hAnsi="Times New Roman" w:cs="Times New Roman"/>
          <w:color w:val="131313"/>
        </w:rPr>
        <w:t>(P2RX7) [Hubert, 2010 #19], the Folate receptor 4 (Folr4/JUNO), and the ecto-5'-nucleotidase (NT5E/CD73) [Deaglio, 2007 #15].</w:t>
      </w:r>
    </w:p>
    <w:p w:rsidR="005A6364" w:rsidRDefault="00DF5BD3">
      <w:pPr>
        <w:pStyle w:val="normal0"/>
        <w:spacing w:line="480" w:lineRule="auto"/>
        <w:jc w:val="both"/>
      </w:pPr>
      <w:bookmarkStart w:id="14" w:name="h.gjdgxs" w:colFirst="0" w:colLast="0"/>
      <w:bookmarkEnd w:id="14"/>
      <w:r>
        <w:rPr>
          <w:rFonts w:ascii="Times New Roman" w:eastAsia="Times New Roman" w:hAnsi="Times New Roman" w:cs="Times New Roman"/>
          <w:b/>
          <w:color w:val="131313"/>
        </w:rPr>
        <w:t>Fig3A</w:t>
      </w:r>
      <w:r>
        <w:rPr>
          <w:rFonts w:ascii="Times New Roman" w:eastAsia="Times New Roman" w:hAnsi="Times New Roman" w:cs="Times New Roman"/>
          <w:color w:val="131313"/>
        </w:rPr>
        <w:t xml:space="preserve"> illustrates schematically the proteins showing expression changes in </w:t>
      </w:r>
      <w:r>
        <w:rPr>
          <w:rFonts w:ascii="Times New Roman" w:eastAsia="Times New Roman" w:hAnsi="Times New Roman" w:cs="Times New Roman"/>
        </w:rPr>
        <w:t>CD4</w:t>
      </w:r>
      <w:r>
        <w:rPr>
          <w:rFonts w:ascii="Times New Roman" w:eastAsia="Times New Roman" w:hAnsi="Times New Roman" w:cs="Times New Roman"/>
          <w:vertAlign w:val="superscript"/>
        </w:rPr>
        <w:t>+</w:t>
      </w:r>
      <w:r>
        <w:rPr>
          <w:rFonts w:ascii="Times New Roman" w:eastAsia="Times New Roman" w:hAnsi="Times New Roman" w:cs="Times New Roman"/>
        </w:rPr>
        <w:t>Foxp3</w:t>
      </w:r>
      <w:r>
        <w:rPr>
          <w:rFonts w:ascii="Times New Roman" w:eastAsia="Times New Roman" w:hAnsi="Times New Roman" w:cs="Times New Roman"/>
          <w:vertAlign w:val="superscript"/>
        </w:rPr>
        <w:t>+</w:t>
      </w:r>
      <w:r>
        <w:rPr>
          <w:rFonts w:ascii="Times New Roman" w:eastAsia="Times New Roman" w:hAnsi="Times New Roman" w:cs="Times New Roman"/>
        </w:rPr>
        <w:t xml:space="preserve"> </w:t>
      </w:r>
      <w:r>
        <w:rPr>
          <w:rFonts w:ascii="Times New Roman" w:eastAsia="Times New Roman" w:hAnsi="Times New Roman" w:cs="Times New Roman"/>
          <w:color w:val="131313"/>
        </w:rPr>
        <w:t xml:space="preserve">Treg compared to </w:t>
      </w:r>
      <w:r>
        <w:rPr>
          <w:rFonts w:ascii="Times New Roman" w:eastAsia="Times New Roman" w:hAnsi="Times New Roman" w:cs="Times New Roman"/>
        </w:rPr>
        <w:t>CD4</w:t>
      </w:r>
      <w:r>
        <w:rPr>
          <w:rFonts w:ascii="Times New Roman" w:eastAsia="Times New Roman" w:hAnsi="Times New Roman" w:cs="Times New Roman"/>
          <w:vertAlign w:val="superscript"/>
        </w:rPr>
        <w:t>+</w:t>
      </w:r>
      <w:r>
        <w:rPr>
          <w:rFonts w:ascii="Times New Roman" w:eastAsia="Times New Roman" w:hAnsi="Times New Roman" w:cs="Times New Roman"/>
        </w:rPr>
        <w:t>Foxp3</w:t>
      </w:r>
      <w:r>
        <w:rPr>
          <w:rFonts w:ascii="Times New Roman" w:eastAsia="Times New Roman" w:hAnsi="Times New Roman" w:cs="Times New Roman"/>
          <w:vertAlign w:val="superscript"/>
        </w:rPr>
        <w:t>-</w:t>
      </w:r>
      <w:r>
        <w:rPr>
          <w:rFonts w:ascii="Times New Roman" w:eastAsia="Times New Roman" w:hAnsi="Times New Roman" w:cs="Times New Roman"/>
        </w:rPr>
        <w:t xml:space="preserve"> </w:t>
      </w:r>
      <w:r>
        <w:rPr>
          <w:rFonts w:ascii="Times New Roman" w:eastAsia="Times New Roman" w:hAnsi="Times New Roman" w:cs="Times New Roman"/>
          <w:color w:val="131313"/>
        </w:rPr>
        <w:t>Tconv, as charac</w:t>
      </w:r>
      <w:r>
        <w:rPr>
          <w:rFonts w:ascii="Times New Roman" w:eastAsia="Times New Roman" w:hAnsi="Times New Roman" w:cs="Times New Roman"/>
          <w:color w:val="131313"/>
        </w:rPr>
        <w:t>terized in the present study, and their broad functional classification based on GO annotation. We could detect many cell surface membrane proteins up-regulated in Treg, the most induced ones being the classical markers quoted above (CD25; P2X7; OX40; JUNO</w:t>
      </w:r>
      <w:r>
        <w:rPr>
          <w:rFonts w:ascii="Times New Roman" w:eastAsia="Times New Roman" w:hAnsi="Times New Roman" w:cs="Times New Roman"/>
          <w:color w:val="131313"/>
        </w:rPr>
        <w:t>; GITR; CD73). In addition to those, integrin beta-1 (CD29) was also found to be strongly up-regulated, as well as a panel of cell surface molecules with smaller, but significant expression ratios including SLAF1/CD150, FAS/CD95, CD2, CD44 and CD48. Regard</w:t>
      </w:r>
      <w:r>
        <w:rPr>
          <w:rFonts w:ascii="Times New Roman" w:eastAsia="Times New Roman" w:hAnsi="Times New Roman" w:cs="Times New Roman"/>
          <w:color w:val="131313"/>
        </w:rPr>
        <w:t>ing nuclear proteins, in addition to the transcription factors Foxp3, Helios and Eos, we also detected the DNA-binding factors IRF4, the NF-kappa-B subunits REL and NFKB2/p52 as over-expressed in Treg. Conversely, the transcription factors SATB1, TCF7, LEF</w:t>
      </w:r>
      <w:r>
        <w:rPr>
          <w:rFonts w:ascii="Times New Roman" w:eastAsia="Times New Roman" w:hAnsi="Times New Roman" w:cs="Times New Roman"/>
          <w:color w:val="131313"/>
        </w:rPr>
        <w:t xml:space="preserve">1 and Ikaros were found </w:t>
      </w:r>
      <w:proofErr w:type="gramStart"/>
      <w:r>
        <w:rPr>
          <w:rFonts w:ascii="Times New Roman" w:eastAsia="Times New Roman" w:hAnsi="Times New Roman" w:cs="Times New Roman"/>
          <w:color w:val="131313"/>
        </w:rPr>
        <w:t>down-regulated</w:t>
      </w:r>
      <w:proofErr w:type="gramEnd"/>
      <w:r>
        <w:rPr>
          <w:rFonts w:ascii="Times New Roman" w:eastAsia="Times New Roman" w:hAnsi="Times New Roman" w:cs="Times New Roman"/>
          <w:color w:val="131313"/>
        </w:rPr>
        <w:t>. Other intracellular molecules involved in various functions such as cytoskeleton organization, metabolic processes, cell cycle control or apoptotic processes were also found as differentially expressed in the two cel</w:t>
      </w:r>
      <w:r>
        <w:rPr>
          <w:rFonts w:ascii="Times New Roman" w:eastAsia="Times New Roman" w:hAnsi="Times New Roman" w:cs="Times New Roman"/>
          <w:color w:val="131313"/>
        </w:rPr>
        <w:t>lular subsets of CD4+ T cells. Markedly, only a few proteins involved in TCR signaling showed expression changes, including the actin-uncapping protein Rlptr (up-regulated in Treg), and also the TCR signaling molecules ITK and Themis (both down-regulated i</w:t>
      </w:r>
      <w:r>
        <w:rPr>
          <w:rFonts w:ascii="Times New Roman" w:eastAsia="Times New Roman" w:hAnsi="Times New Roman" w:cs="Times New Roman"/>
          <w:color w:val="131313"/>
        </w:rPr>
        <w:t xml:space="preserve">n Treg). Besides the molecules already described in the literature to be involved in Treg commitment or function, our study identified new proteins with a marked different expression level in </w:t>
      </w:r>
      <w:r>
        <w:rPr>
          <w:rFonts w:ascii="Times New Roman" w:eastAsia="Times New Roman" w:hAnsi="Times New Roman" w:cs="Times New Roman"/>
          <w:color w:val="131313"/>
        </w:rPr>
        <w:lastRenderedPageBreak/>
        <w:t>Treg compared to Tconv, and which function was not characterized</w:t>
      </w:r>
      <w:r>
        <w:rPr>
          <w:rFonts w:ascii="Times New Roman" w:eastAsia="Times New Roman" w:hAnsi="Times New Roman" w:cs="Times New Roman"/>
          <w:color w:val="131313"/>
        </w:rPr>
        <w:t xml:space="preserve"> in these cells. Some examples of such uncharacterized markers illustrated respectively in </w:t>
      </w:r>
      <w:r>
        <w:rPr>
          <w:rFonts w:ascii="Times New Roman" w:eastAsia="Times New Roman" w:hAnsi="Times New Roman" w:cs="Times New Roman"/>
          <w:b/>
          <w:color w:val="131313"/>
        </w:rPr>
        <w:t>Fig3B</w:t>
      </w:r>
      <w:r>
        <w:rPr>
          <w:rFonts w:ascii="Times New Roman" w:eastAsia="Times New Roman" w:hAnsi="Times New Roman" w:cs="Times New Roman"/>
          <w:color w:val="131313"/>
        </w:rPr>
        <w:t xml:space="preserve"> and </w:t>
      </w:r>
      <w:r>
        <w:rPr>
          <w:rFonts w:ascii="Times New Roman" w:eastAsia="Times New Roman" w:hAnsi="Times New Roman" w:cs="Times New Roman"/>
          <w:b/>
          <w:color w:val="131313"/>
        </w:rPr>
        <w:t>3C</w:t>
      </w:r>
      <w:r>
        <w:rPr>
          <w:rFonts w:ascii="Times New Roman" w:eastAsia="Times New Roman" w:hAnsi="Times New Roman" w:cs="Times New Roman"/>
          <w:color w:val="131313"/>
        </w:rPr>
        <w:t xml:space="preserve">. </w:t>
      </w:r>
    </w:p>
    <w:p w:rsidR="005A6364" w:rsidRDefault="00DF5BD3">
      <w:pPr>
        <w:pStyle w:val="normal0"/>
        <w:spacing w:line="480" w:lineRule="auto"/>
        <w:jc w:val="both"/>
      </w:pPr>
      <w:r>
        <w:rPr>
          <w:rFonts w:ascii="Times New Roman" w:eastAsia="Times New Roman" w:hAnsi="Times New Roman" w:cs="Times New Roman"/>
          <w:b/>
          <w:color w:val="131313"/>
        </w:rPr>
        <w:t>Overexpression of Themis1 by Treg enhanced their suppressive functions.</w:t>
      </w:r>
      <w:r>
        <w:rPr>
          <w:rFonts w:ascii="Times New Roman" w:eastAsia="Times New Roman" w:hAnsi="Times New Roman" w:cs="Times New Roman"/>
          <w:color w:val="131313"/>
        </w:rPr>
        <w:t xml:space="preserve"> As shown above, Themis was one of the most strongly down-regulated proteins in</w:t>
      </w:r>
      <w:r>
        <w:rPr>
          <w:rFonts w:ascii="Times New Roman" w:eastAsia="Times New Roman" w:hAnsi="Times New Roman" w:cs="Times New Roman"/>
          <w:color w:val="131313"/>
        </w:rPr>
        <w:t xml:space="preserve"> Treg, and one of the few proteins involved in the TCR pathway showing a modified expression level in these cells. Because differences in TCR signaling have been characterized before between Tconv and Treg cells, and may be important for Treg development a</w:t>
      </w:r>
      <w:r>
        <w:rPr>
          <w:rFonts w:ascii="Times New Roman" w:eastAsia="Times New Roman" w:hAnsi="Times New Roman" w:cs="Times New Roman"/>
          <w:color w:val="131313"/>
        </w:rPr>
        <w:t xml:space="preserve">nd function, we wondered whether the specific down-regulation of Themis in the </w:t>
      </w:r>
      <w:r>
        <w:rPr>
          <w:rFonts w:ascii="Times New Roman" w:eastAsia="Times New Roman" w:hAnsi="Times New Roman" w:cs="Times New Roman"/>
        </w:rPr>
        <w:t>CD4</w:t>
      </w:r>
      <w:r>
        <w:rPr>
          <w:rFonts w:ascii="Times New Roman" w:eastAsia="Times New Roman" w:hAnsi="Times New Roman" w:cs="Times New Roman"/>
          <w:vertAlign w:val="superscript"/>
        </w:rPr>
        <w:t>+</w:t>
      </w:r>
      <w:r>
        <w:rPr>
          <w:rFonts w:ascii="Times New Roman" w:eastAsia="Times New Roman" w:hAnsi="Times New Roman" w:cs="Times New Roman"/>
        </w:rPr>
        <w:t>Foxp3</w:t>
      </w:r>
      <w:r>
        <w:rPr>
          <w:rFonts w:ascii="Times New Roman" w:eastAsia="Times New Roman" w:hAnsi="Times New Roman" w:cs="Times New Roman"/>
          <w:vertAlign w:val="superscript"/>
        </w:rPr>
        <w:t>+</w:t>
      </w:r>
      <w:r>
        <w:rPr>
          <w:rFonts w:ascii="Times New Roman" w:eastAsia="Times New Roman" w:hAnsi="Times New Roman" w:cs="Times New Roman"/>
        </w:rPr>
        <w:t xml:space="preserve"> </w:t>
      </w:r>
      <w:r>
        <w:rPr>
          <w:rFonts w:ascii="Times New Roman" w:eastAsia="Times New Roman" w:hAnsi="Times New Roman" w:cs="Times New Roman"/>
          <w:color w:val="131313"/>
        </w:rPr>
        <w:t>subset may have functional relevance. In agreement with LC-MS analyses (</w:t>
      </w:r>
      <w:r>
        <w:rPr>
          <w:rFonts w:ascii="Times New Roman" w:eastAsia="Times New Roman" w:hAnsi="Times New Roman" w:cs="Times New Roman"/>
          <w:b/>
          <w:color w:val="131313"/>
        </w:rPr>
        <w:t>Fig. 4A)</w:t>
      </w:r>
      <w:r>
        <w:rPr>
          <w:rFonts w:ascii="Times New Roman" w:eastAsia="Times New Roman" w:hAnsi="Times New Roman" w:cs="Times New Roman"/>
          <w:color w:val="131313"/>
        </w:rPr>
        <w:t>, we confirmed by immunoblot that Treg express lower levels of Themis1 protein than Tc</w:t>
      </w:r>
      <w:r>
        <w:rPr>
          <w:rFonts w:ascii="Times New Roman" w:eastAsia="Times New Roman" w:hAnsi="Times New Roman" w:cs="Times New Roman"/>
          <w:color w:val="131313"/>
        </w:rPr>
        <w:t>onv (</w:t>
      </w:r>
      <w:r>
        <w:rPr>
          <w:rFonts w:ascii="Times New Roman" w:eastAsia="Times New Roman" w:hAnsi="Times New Roman" w:cs="Times New Roman"/>
          <w:b/>
          <w:color w:val="131313"/>
        </w:rPr>
        <w:t>Fig. 5B)</w:t>
      </w:r>
      <w:r>
        <w:rPr>
          <w:rFonts w:ascii="Times New Roman" w:eastAsia="Times New Roman" w:hAnsi="Times New Roman" w:cs="Times New Roman"/>
          <w:color w:val="131313"/>
        </w:rPr>
        <w:t>. In addition, we showed that Treg express low amount of Themis1 mRNA as compared to Tconv demonstrating a transcriptional regulation of this gene in Treg (</w:t>
      </w:r>
      <w:r>
        <w:rPr>
          <w:rFonts w:ascii="Times New Roman" w:eastAsia="Times New Roman" w:hAnsi="Times New Roman" w:cs="Times New Roman"/>
          <w:b/>
          <w:color w:val="131313"/>
        </w:rPr>
        <w:t>Fig. 5C)</w:t>
      </w:r>
      <w:r>
        <w:rPr>
          <w:rFonts w:ascii="Times New Roman" w:eastAsia="Times New Roman" w:hAnsi="Times New Roman" w:cs="Times New Roman"/>
          <w:color w:val="131313"/>
        </w:rPr>
        <w:t>. To examine the functional impact of Themis1 expression on Treg development an</w:t>
      </w:r>
      <w:r>
        <w:rPr>
          <w:rFonts w:ascii="Times New Roman" w:eastAsia="Times New Roman" w:hAnsi="Times New Roman" w:cs="Times New Roman"/>
          <w:color w:val="131313"/>
        </w:rPr>
        <w:t>d suppressive functions, we used Themis1-Tg mice that overexpress Themis1. Of note, Treg from Themis1-Tg mice express high but similar levels of Themis1 as WT Tconv (</w:t>
      </w:r>
      <w:r>
        <w:rPr>
          <w:rFonts w:ascii="Times New Roman" w:eastAsia="Times New Roman" w:hAnsi="Times New Roman" w:cs="Times New Roman"/>
          <w:b/>
          <w:color w:val="131313"/>
        </w:rPr>
        <w:t>Fig. 5B)</w:t>
      </w:r>
      <w:r>
        <w:rPr>
          <w:rFonts w:ascii="Times New Roman" w:eastAsia="Times New Roman" w:hAnsi="Times New Roman" w:cs="Times New Roman"/>
          <w:color w:val="131313"/>
        </w:rPr>
        <w:t>. We compared by flow cytometry the frequency, the absolute numbers and the phenot</w:t>
      </w:r>
      <w:r>
        <w:rPr>
          <w:rFonts w:ascii="Times New Roman" w:eastAsia="Times New Roman" w:hAnsi="Times New Roman" w:cs="Times New Roman"/>
          <w:color w:val="131313"/>
        </w:rPr>
        <w:t>ype of Treg between WT and Themis1-Tg mice and showed that the overexpression of Themis1 has no major impact on the development of Treg in the thymus (</w:t>
      </w:r>
      <w:r>
        <w:rPr>
          <w:rFonts w:ascii="Times New Roman" w:eastAsia="Times New Roman" w:hAnsi="Times New Roman" w:cs="Times New Roman"/>
          <w:b/>
          <w:color w:val="131313"/>
        </w:rPr>
        <w:t>Fig. 5D)</w:t>
      </w:r>
      <w:r>
        <w:rPr>
          <w:rFonts w:ascii="Times New Roman" w:eastAsia="Times New Roman" w:hAnsi="Times New Roman" w:cs="Times New Roman"/>
          <w:color w:val="131313"/>
        </w:rPr>
        <w:t>, on the homeostasis of Treg in the spleen (</w:t>
      </w:r>
      <w:r>
        <w:rPr>
          <w:rFonts w:ascii="Times New Roman" w:eastAsia="Times New Roman" w:hAnsi="Times New Roman" w:cs="Times New Roman"/>
          <w:b/>
          <w:color w:val="131313"/>
        </w:rPr>
        <w:t>Fig. 5E)</w:t>
      </w:r>
      <w:r>
        <w:rPr>
          <w:rFonts w:ascii="Times New Roman" w:eastAsia="Times New Roman" w:hAnsi="Times New Roman" w:cs="Times New Roman"/>
          <w:color w:val="131313"/>
        </w:rPr>
        <w:t xml:space="preserve"> and on the expression of known markers that </w:t>
      </w:r>
      <w:r>
        <w:rPr>
          <w:rFonts w:ascii="Times New Roman" w:eastAsia="Times New Roman" w:hAnsi="Times New Roman" w:cs="Times New Roman"/>
          <w:color w:val="131313"/>
        </w:rPr>
        <w:t>characterize Treg such Foxp3, CD25, CD39, CD73, CD103, PD-1, CTLA-4, GITR and CD127 (</w:t>
      </w:r>
      <w:r>
        <w:rPr>
          <w:rFonts w:ascii="Times New Roman" w:eastAsia="Times New Roman" w:hAnsi="Times New Roman" w:cs="Times New Roman"/>
          <w:b/>
          <w:color w:val="131313"/>
        </w:rPr>
        <w:t>Fig. 5F)</w:t>
      </w:r>
      <w:r>
        <w:rPr>
          <w:rFonts w:ascii="Times New Roman" w:eastAsia="Times New Roman" w:hAnsi="Times New Roman" w:cs="Times New Roman"/>
          <w:color w:val="131313"/>
        </w:rPr>
        <w:t xml:space="preserve">. </w:t>
      </w:r>
    </w:p>
    <w:p w:rsidR="005A6364" w:rsidRDefault="00DF5BD3">
      <w:pPr>
        <w:pStyle w:val="normal0"/>
        <w:spacing w:line="480" w:lineRule="auto"/>
        <w:jc w:val="both"/>
      </w:pPr>
      <w:r>
        <w:rPr>
          <w:rFonts w:ascii="Times New Roman" w:eastAsia="Times New Roman" w:hAnsi="Times New Roman" w:cs="Times New Roman"/>
          <w:color w:val="131313"/>
        </w:rPr>
        <w:t xml:space="preserve">To examine the effect of Themis1 overexpression on the immunosuppressive function of Treg cells </w:t>
      </w:r>
      <w:r>
        <w:rPr>
          <w:rFonts w:ascii="Times New Roman" w:eastAsia="Times New Roman" w:hAnsi="Times New Roman" w:cs="Times New Roman"/>
          <w:i/>
          <w:color w:val="131313"/>
        </w:rPr>
        <w:t>in vivo</w:t>
      </w:r>
      <w:r>
        <w:rPr>
          <w:rFonts w:ascii="Times New Roman" w:eastAsia="Times New Roman" w:hAnsi="Times New Roman" w:cs="Times New Roman"/>
          <w:color w:val="131313"/>
        </w:rPr>
        <w:t>, we used a well-defined adoptive transfer model, which i</w:t>
      </w:r>
      <w:r>
        <w:rPr>
          <w:rFonts w:ascii="Times New Roman" w:eastAsia="Times New Roman" w:hAnsi="Times New Roman" w:cs="Times New Roman"/>
          <w:color w:val="131313"/>
        </w:rPr>
        <w:t>nvolved cotransfer of 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naive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with Treg cells purified from the WT or </w:t>
      </w:r>
      <w:r>
        <w:rPr>
          <w:rFonts w:ascii="Times New Roman" w:eastAsia="Times New Roman" w:hAnsi="Times New Roman" w:cs="Times New Roman"/>
          <w:color w:val="131313"/>
        </w:rPr>
        <w:lastRenderedPageBreak/>
        <w:t>Themis1-Tg</w:t>
      </w:r>
      <w:r>
        <w:rPr>
          <w:rFonts w:ascii="Times New Roman" w:eastAsia="Times New Roman" w:hAnsi="Times New Roman" w:cs="Times New Roman"/>
          <w:i/>
          <w:color w:val="131313"/>
        </w:rPr>
        <w:t xml:space="preserve"> </w:t>
      </w:r>
      <w:r>
        <w:rPr>
          <w:rFonts w:ascii="Times New Roman" w:eastAsia="Times New Roman" w:hAnsi="Times New Roman" w:cs="Times New Roman"/>
          <w:color w:val="131313"/>
        </w:rPr>
        <w:t>mice (</w:t>
      </w:r>
      <w:r>
        <w:rPr>
          <w:rFonts w:ascii="Times New Roman" w:eastAsia="Times New Roman" w:hAnsi="Times New Roman" w:cs="Times New Roman"/>
          <w:b/>
          <w:color w:val="131313"/>
        </w:rPr>
        <w:t>Fig. 6A)</w:t>
      </w:r>
      <w:r>
        <w:rPr>
          <w:rFonts w:ascii="Times New Roman" w:eastAsia="Times New Roman" w:hAnsi="Times New Roman" w:cs="Times New Roman"/>
          <w:color w:val="131313"/>
        </w:rPr>
        <w:t xml:space="preserve">. </w:t>
      </w:r>
      <w:r>
        <w:rPr>
          <w:rFonts w:ascii="Times New Roman" w:eastAsia="Times New Roman" w:hAnsi="Times New Roman" w:cs="Times New Roman"/>
        </w:rPr>
        <w:t>First, we controlled that Themis1 overexpression had no impact on the percentage of Foxp3 expressing cells among CD4</w:t>
      </w:r>
      <w:r>
        <w:rPr>
          <w:rFonts w:ascii="Times New Roman" w:eastAsia="Times New Roman" w:hAnsi="Times New Roman" w:cs="Times New Roman"/>
          <w:vertAlign w:val="superscript"/>
        </w:rPr>
        <w:t>+</w:t>
      </w:r>
      <w:r>
        <w:rPr>
          <w:rFonts w:ascii="Times New Roman" w:eastAsia="Times New Roman" w:hAnsi="Times New Roman" w:cs="Times New Roman"/>
        </w:rPr>
        <w:t>CD25</w:t>
      </w:r>
      <w:r>
        <w:rPr>
          <w:rFonts w:ascii="Times New Roman" w:eastAsia="Times New Roman" w:hAnsi="Times New Roman" w:cs="Times New Roman"/>
          <w:vertAlign w:val="superscript"/>
        </w:rPr>
        <w:t>bright</w:t>
      </w:r>
      <w:r>
        <w:rPr>
          <w:rFonts w:ascii="Times New Roman" w:eastAsia="Times New Roman" w:hAnsi="Times New Roman" w:cs="Times New Roman"/>
        </w:rPr>
        <w:t xml:space="preserve"> sorted Treg, nor on the level of Foxp3 expression (</w:t>
      </w:r>
      <w:r>
        <w:rPr>
          <w:rFonts w:ascii="Times New Roman" w:eastAsia="Times New Roman" w:hAnsi="Times New Roman" w:cs="Times New Roman"/>
          <w:b/>
        </w:rPr>
        <w:t>Fig. S2)</w:t>
      </w:r>
      <w:r>
        <w:rPr>
          <w:rFonts w:ascii="Times New Roman" w:eastAsia="Times New Roman" w:hAnsi="Times New Roman" w:cs="Times New Roman"/>
        </w:rPr>
        <w:t xml:space="preserve">. </w:t>
      </w:r>
      <w:r>
        <w:rPr>
          <w:rFonts w:ascii="Times New Roman" w:eastAsia="Times New Roman" w:hAnsi="Times New Roman" w:cs="Times New Roman"/>
          <w:color w:val="131313"/>
        </w:rPr>
        <w:t xml:space="preserve">As expected, adoptive transfer of </w:t>
      </w:r>
      <w:r>
        <w:rPr>
          <w:rFonts w:ascii="Times New Roman" w:eastAsia="Times New Roman" w:hAnsi="Times New Roman" w:cs="Times New Roman"/>
        </w:rPr>
        <w:t>CD4</w:t>
      </w:r>
      <w:r>
        <w:rPr>
          <w:rFonts w:ascii="Times New Roman" w:eastAsia="Times New Roman" w:hAnsi="Times New Roman" w:cs="Times New Roman"/>
          <w:vertAlign w:val="superscript"/>
        </w:rPr>
        <w:t>+</w:t>
      </w:r>
      <w:r>
        <w:rPr>
          <w:rFonts w:ascii="Times New Roman" w:eastAsia="Times New Roman" w:hAnsi="Times New Roman" w:cs="Times New Roman"/>
        </w:rPr>
        <w:t>CD25</w:t>
      </w:r>
      <w:r>
        <w:rPr>
          <w:rFonts w:ascii="Times New Roman" w:eastAsia="Times New Roman" w:hAnsi="Times New Roman" w:cs="Times New Roman"/>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naive T cells into </w:t>
      </w:r>
      <w:r>
        <w:rPr>
          <w:rFonts w:ascii="Times New Roman" w:eastAsia="Times New Roman" w:hAnsi="Times New Roman" w:cs="Times New Roman"/>
          <w:i/>
          <w:color w:val="131313"/>
        </w:rPr>
        <w:t>Rag2</w:t>
      </w:r>
      <w:r>
        <w:rPr>
          <w:rFonts w:ascii="Times New Roman" w:eastAsia="Times New Roman" w:hAnsi="Times New Roman" w:cs="Times New Roman"/>
          <w:color w:val="131313"/>
        </w:rPr>
        <w:t xml:space="preserve">-/- mice induced </w:t>
      </w:r>
      <w:r>
        <w:rPr>
          <w:rFonts w:ascii="Times New Roman" w:eastAsia="Times New Roman" w:hAnsi="Times New Roman" w:cs="Times New Roman"/>
        </w:rPr>
        <w:t>severe signs of colitis and weight loss, starting from week 3 after transfer (</w:t>
      </w:r>
      <w:r>
        <w:rPr>
          <w:rFonts w:ascii="Times New Roman" w:eastAsia="Times New Roman" w:hAnsi="Times New Roman" w:cs="Times New Roman"/>
          <w:b/>
        </w:rPr>
        <w:t>Fig. S3A and B)</w:t>
      </w:r>
      <w:r>
        <w:rPr>
          <w:rFonts w:ascii="Times New Roman" w:eastAsia="Times New Roman" w:hAnsi="Times New Roman" w:cs="Times New Roman"/>
        </w:rPr>
        <w:t xml:space="preserve">. This </w:t>
      </w:r>
      <w:r>
        <w:rPr>
          <w:rFonts w:ascii="Times New Roman" w:eastAsia="Times New Roman" w:hAnsi="Times New Roman" w:cs="Times New Roman"/>
        </w:rPr>
        <w:t>was associated with pronounced inflammatory cellular infiltration in the mucosa and submucosa, as well as significant epithelial destruction</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Fig. S3C)</w:t>
      </w:r>
      <w:r>
        <w:rPr>
          <w:rFonts w:ascii="Times New Roman" w:eastAsia="Times New Roman" w:hAnsi="Times New Roman" w:cs="Times New Roman"/>
          <w:color w:val="131313"/>
        </w:rPr>
        <w:t xml:space="preserve">. These pathological phenotypes were efficiently blocked when the naive T cells were co-transferred with </w:t>
      </w:r>
      <w:r>
        <w:rPr>
          <w:rFonts w:ascii="Times New Roman" w:eastAsia="Times New Roman" w:hAnsi="Times New Roman" w:cs="Times New Roman"/>
          <w:color w:val="131313"/>
        </w:rPr>
        <w:t>WT Treg cells or Themis1-Tg Treg at optimal ratio of 1:2 between Treg and naive T cells (</w:t>
      </w:r>
      <w:r>
        <w:rPr>
          <w:rFonts w:ascii="Times New Roman" w:eastAsia="Times New Roman" w:hAnsi="Times New Roman" w:cs="Times New Roman"/>
          <w:b/>
          <w:color w:val="131313"/>
        </w:rPr>
        <w:t>Fig. S3)</w:t>
      </w:r>
      <w:r>
        <w:rPr>
          <w:rFonts w:ascii="Times New Roman" w:eastAsia="Times New Roman" w:hAnsi="Times New Roman" w:cs="Times New Roman"/>
          <w:color w:val="131313"/>
        </w:rPr>
        <w:t xml:space="preserve">. </w:t>
      </w:r>
      <w:r>
        <w:rPr>
          <w:rFonts w:ascii="Times New Roman" w:eastAsia="Times New Roman" w:hAnsi="Times New Roman" w:cs="Times New Roman"/>
        </w:rPr>
        <w:t xml:space="preserve">To reveal a possible difference in the suppressive capacities of </w:t>
      </w:r>
      <w:r>
        <w:rPr>
          <w:rFonts w:ascii="Times New Roman" w:eastAsia="Times New Roman" w:hAnsi="Times New Roman" w:cs="Times New Roman"/>
          <w:color w:val="131313"/>
        </w:rPr>
        <w:t>WT Treg and Themis1-Tg Treg</w:t>
      </w:r>
      <w:r>
        <w:rPr>
          <w:rFonts w:ascii="Times New Roman" w:eastAsia="Times New Roman" w:hAnsi="Times New Roman" w:cs="Times New Roman"/>
        </w:rPr>
        <w:t xml:space="preserve">, we chose a suboptimal 1:4 ratio between Treg and naive T </w:t>
      </w:r>
      <w:proofErr w:type="gramStart"/>
      <w:r>
        <w:rPr>
          <w:rFonts w:ascii="Times New Roman" w:eastAsia="Times New Roman" w:hAnsi="Times New Roman" w:cs="Times New Roman"/>
        </w:rPr>
        <w:t>cells,</w:t>
      </w:r>
      <w:r>
        <w:rPr>
          <w:rFonts w:ascii="Times New Roman" w:eastAsia="Times New Roman" w:hAnsi="Times New Roman" w:cs="Times New Roman"/>
        </w:rPr>
        <w:t xml:space="preserve"> that</w:t>
      </w:r>
      <w:proofErr w:type="gramEnd"/>
      <w:r>
        <w:rPr>
          <w:rFonts w:ascii="Times New Roman" w:eastAsia="Times New Roman" w:hAnsi="Times New Roman" w:cs="Times New Roman"/>
        </w:rPr>
        <w:t xml:space="preserve"> does not prevent colitis, but induces a certain degree of inflammation suitable to detect differences in the suppressive capacity of Treg subsets.</w:t>
      </w:r>
      <w:r>
        <w:rPr>
          <w:rFonts w:ascii="Times New Roman" w:eastAsia="Times New Roman" w:hAnsi="Times New Roman" w:cs="Times New Roman"/>
          <w:color w:val="131313"/>
        </w:rPr>
        <w:t xml:space="preserve"> In this setting, we showed that Themis1-Tg Treg cells exhibited an enhanced ability to suppress the pat</w:t>
      </w:r>
      <w:r>
        <w:rPr>
          <w:rFonts w:ascii="Times New Roman" w:eastAsia="Times New Roman" w:hAnsi="Times New Roman" w:cs="Times New Roman"/>
          <w:color w:val="131313"/>
        </w:rPr>
        <w:t>hological activity of the naive T cells compared with the WT Treg cells at macroscopical level (</w:t>
      </w:r>
      <w:r>
        <w:rPr>
          <w:rFonts w:ascii="Times New Roman" w:eastAsia="Times New Roman" w:hAnsi="Times New Roman" w:cs="Times New Roman"/>
          <w:b/>
        </w:rPr>
        <w:t>Fig. 6C)</w:t>
      </w:r>
      <w:r>
        <w:rPr>
          <w:rFonts w:ascii="Times New Roman" w:eastAsia="Times New Roman" w:hAnsi="Times New Roman" w:cs="Times New Roman"/>
          <w:color w:val="131313"/>
        </w:rPr>
        <w:t xml:space="preserve">. This observation could be due to enhanced numbers of Themis1-Tg Treg cells in the recipient mice and/or enhanced suppressive activity of these cells. </w:t>
      </w:r>
      <w:r>
        <w:rPr>
          <w:rFonts w:ascii="Times New Roman" w:eastAsia="Times New Roman" w:hAnsi="Times New Roman" w:cs="Times New Roman"/>
          <w:color w:val="131313"/>
        </w:rPr>
        <w:t xml:space="preserve">To directly assess the immune-suppressive activity of Themis1-Tg Treg cells, we used an </w:t>
      </w:r>
      <w:r>
        <w:rPr>
          <w:rFonts w:ascii="Times New Roman" w:eastAsia="Times New Roman" w:hAnsi="Times New Roman" w:cs="Times New Roman"/>
          <w:i/>
          <w:color w:val="131313"/>
        </w:rPr>
        <w:t>in vit</w:t>
      </w:r>
      <w:r>
        <w:rPr>
          <w:rFonts w:ascii="Times New Roman" w:eastAsia="Times New Roman" w:hAnsi="Times New Roman" w:cs="Times New Roman"/>
          <w:color w:val="131313"/>
        </w:rPr>
        <w:t>ro suppression assays using Treg cells purified from the spleen and LN of WT and Themis1-Tg</w:t>
      </w:r>
      <w:r>
        <w:rPr>
          <w:rFonts w:ascii="Times New Roman" w:eastAsia="Times New Roman" w:hAnsi="Times New Roman" w:cs="Times New Roman"/>
          <w:i/>
          <w:color w:val="131313"/>
        </w:rPr>
        <w:t xml:space="preserve"> </w:t>
      </w:r>
      <w:r>
        <w:rPr>
          <w:rFonts w:ascii="Times New Roman" w:eastAsia="Times New Roman" w:hAnsi="Times New Roman" w:cs="Times New Roman"/>
          <w:color w:val="131313"/>
        </w:rPr>
        <w:t>mice (</w:t>
      </w:r>
      <w:r>
        <w:rPr>
          <w:rFonts w:ascii="Times New Roman" w:eastAsia="Times New Roman" w:hAnsi="Times New Roman" w:cs="Times New Roman"/>
          <w:b/>
          <w:color w:val="131313"/>
        </w:rPr>
        <w:t>Fig. 6D).</w:t>
      </w:r>
      <w:r>
        <w:rPr>
          <w:rFonts w:ascii="Times New Roman" w:eastAsia="Times New Roman" w:hAnsi="Times New Roman" w:cs="Times New Roman"/>
          <w:color w:val="131313"/>
        </w:rPr>
        <w:t xml:space="preserve"> Themis1-Tg Treg cells showed an enhanced ability to su</w:t>
      </w:r>
      <w:r>
        <w:rPr>
          <w:rFonts w:ascii="Times New Roman" w:eastAsia="Times New Roman" w:hAnsi="Times New Roman" w:cs="Times New Roman"/>
          <w:color w:val="131313"/>
        </w:rPr>
        <w:t>ppress TCR-stimulated proliferation of coexisting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at different ratio (</w:t>
      </w:r>
      <w:r>
        <w:rPr>
          <w:rFonts w:ascii="Times New Roman" w:eastAsia="Times New Roman" w:hAnsi="Times New Roman" w:cs="Times New Roman"/>
          <w:b/>
          <w:color w:val="131313"/>
        </w:rPr>
        <w:t>Fig. 6E and 6F)</w:t>
      </w:r>
      <w:r>
        <w:rPr>
          <w:rFonts w:ascii="Times New Roman" w:eastAsia="Times New Roman" w:hAnsi="Times New Roman" w:cs="Times New Roman"/>
          <w:color w:val="131313"/>
        </w:rPr>
        <w:t>. Collectively, these data demonstrate that overexpression of Themis1 in Treg enhanced</w:t>
      </w:r>
      <w:r>
        <w:rPr>
          <w:rFonts w:ascii="Times New Roman" w:eastAsia="Times New Roman" w:hAnsi="Times New Roman" w:cs="Times New Roman"/>
        </w:rPr>
        <w:t xml:space="preserve"> </w:t>
      </w:r>
      <w:r>
        <w:rPr>
          <w:rFonts w:ascii="Times New Roman" w:eastAsia="Times New Roman" w:hAnsi="Times New Roman" w:cs="Times New Roman"/>
          <w:color w:val="131313"/>
        </w:rPr>
        <w:t xml:space="preserve">their suppressive functions both </w:t>
      </w:r>
      <w:r>
        <w:rPr>
          <w:rFonts w:ascii="Times New Roman" w:eastAsia="Times New Roman" w:hAnsi="Times New Roman" w:cs="Times New Roman"/>
          <w:i/>
          <w:color w:val="131313"/>
        </w:rPr>
        <w:t>in vitro</w:t>
      </w:r>
      <w:r>
        <w:rPr>
          <w:rFonts w:ascii="Times New Roman" w:eastAsia="Times New Roman" w:hAnsi="Times New Roman" w:cs="Times New Roman"/>
          <w:color w:val="131313"/>
        </w:rPr>
        <w:t xml:space="preserve"> and </w:t>
      </w:r>
      <w:r>
        <w:rPr>
          <w:rFonts w:ascii="Times New Roman" w:eastAsia="Times New Roman" w:hAnsi="Times New Roman" w:cs="Times New Roman"/>
          <w:i/>
          <w:color w:val="131313"/>
        </w:rPr>
        <w:t>in vivo</w:t>
      </w:r>
      <w:r>
        <w:rPr>
          <w:rFonts w:ascii="Times New Roman" w:eastAsia="Times New Roman" w:hAnsi="Times New Roman" w:cs="Times New Roman"/>
        </w:rPr>
        <w:t xml:space="preserve"> suggesting that t</w:t>
      </w:r>
      <w:r>
        <w:rPr>
          <w:rFonts w:ascii="Times New Roman" w:eastAsia="Times New Roman" w:hAnsi="Times New Roman" w:cs="Times New Roman"/>
        </w:rPr>
        <w:t>his protein represents a checkpoint control of the suppressive function of Treg.</w:t>
      </w:r>
    </w:p>
    <w:p w:rsidR="005A6364" w:rsidRDefault="005A6364">
      <w:pPr>
        <w:pStyle w:val="normal0"/>
        <w:spacing w:after="120" w:line="360" w:lineRule="auto"/>
      </w:pPr>
    </w:p>
    <w:p w:rsidR="005A6364" w:rsidRDefault="00DF5BD3">
      <w:pPr>
        <w:pStyle w:val="normal0"/>
        <w:spacing w:after="120" w:line="360" w:lineRule="auto"/>
      </w:pPr>
      <w:r>
        <w:rPr>
          <w:rFonts w:ascii="Times New Roman" w:eastAsia="Times New Roman" w:hAnsi="Times New Roman" w:cs="Times New Roman"/>
          <w:b/>
          <w:sz w:val="28"/>
          <w:szCs w:val="28"/>
        </w:rPr>
        <w:t>Discussion</w:t>
      </w:r>
    </w:p>
    <w:p w:rsidR="005A6364" w:rsidRDefault="00DF5BD3">
      <w:pPr>
        <w:pStyle w:val="normal0"/>
        <w:spacing w:line="480" w:lineRule="auto"/>
        <w:jc w:val="both"/>
      </w:pPr>
      <w:r>
        <w:rPr>
          <w:rFonts w:ascii="Times New Roman" w:eastAsia="Times New Roman" w:hAnsi="Times New Roman" w:cs="Times New Roman"/>
          <w:color w:val="131313"/>
        </w:rPr>
        <w:t>Due to the technical improvements of mass spectrometer devices (higher sensitivity, dynamic range, sequencing speed), but also to the optimization of upstream sepa</w:t>
      </w:r>
      <w:r>
        <w:rPr>
          <w:rFonts w:ascii="Times New Roman" w:eastAsia="Times New Roman" w:hAnsi="Times New Roman" w:cs="Times New Roman"/>
          <w:color w:val="131313"/>
        </w:rPr>
        <w:t xml:space="preserve">rative methods (liquid nanochromatography), shotgun proteomic approaches applied to the large-scale analysis of complex proteomes are continuously progressing in terms of proteomic depth and accuracy of relative quantification. They have been successfully </w:t>
      </w:r>
      <w:r>
        <w:rPr>
          <w:rFonts w:ascii="Times New Roman" w:eastAsia="Times New Roman" w:hAnsi="Times New Roman" w:cs="Times New Roman"/>
          <w:color w:val="131313"/>
        </w:rPr>
        <w:t>applied in recent years in the field of immunology to characterize cellular subsets, immune cell differentiation, or specific responses following stimulation, on different cell types such as dendritic cells (Luber et al, Immunity 2010, PMID: 20171123; Schl</w:t>
      </w:r>
      <w:r>
        <w:rPr>
          <w:rFonts w:ascii="Times New Roman" w:eastAsia="Times New Roman" w:hAnsi="Times New Roman" w:cs="Times New Roman"/>
          <w:color w:val="131313"/>
        </w:rPr>
        <w:t>atzer et al, J Immunol Methods. 2012 PMID: 21945394), macrophages (Becker et al, PlosOne 2012PMID: 22428014), natural killer cells (Scheiter et al, MCP 2013, PMID: 23315794) or cytotoxic T cells (Hukelmann et al, Nat Immunol 2016, PMID: 26551880). Here, we</w:t>
      </w:r>
      <w:r>
        <w:rPr>
          <w:rFonts w:ascii="Times New Roman" w:eastAsia="Times New Roman" w:hAnsi="Times New Roman" w:cs="Times New Roman"/>
          <w:color w:val="131313"/>
        </w:rPr>
        <w:t xml:space="preserve"> used such methods to elucidate the proteomic composition of two distinct immunological subsets of CD4+ T cells, i.e. Foxp3</w:t>
      </w:r>
      <w:r>
        <w:rPr>
          <w:rFonts w:ascii="Times New Roman" w:eastAsia="Times New Roman" w:hAnsi="Times New Roman" w:cs="Times New Roman"/>
          <w:color w:val="131313"/>
          <w:vertAlign w:val="superscript"/>
        </w:rPr>
        <w:t xml:space="preserve"> +</w:t>
      </w:r>
      <w:r>
        <w:rPr>
          <w:rFonts w:ascii="Times New Roman" w:eastAsia="Times New Roman" w:hAnsi="Times New Roman" w:cs="Times New Roman"/>
          <w:color w:val="131313"/>
        </w:rPr>
        <w:t>/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and Foxp3</w:t>
      </w:r>
      <w:r>
        <w:rPr>
          <w:rFonts w:ascii="Times New Roman" w:eastAsia="Times New Roman" w:hAnsi="Times New Roman" w:cs="Times New Roman"/>
          <w:color w:val="131313"/>
          <w:vertAlign w:val="superscript"/>
        </w:rPr>
        <w:t xml:space="preserve"> -</w:t>
      </w:r>
      <w:r>
        <w:rPr>
          <w:rFonts w:ascii="Times New Roman" w:eastAsia="Times New Roman" w:hAnsi="Times New Roman" w:cs="Times New Roman"/>
          <w:color w:val="131313"/>
        </w:rPr>
        <w:t>/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with very different functional properties. Using a chromatographic setup optimized for peptide fractionation on 50cm columns, we could identify more than 3000 proteins/sample, starting from unfractionated lysates obtained from low-numbers of cell</w:t>
      </w:r>
      <w:r>
        <w:rPr>
          <w:rFonts w:ascii="Times New Roman" w:eastAsia="Times New Roman" w:hAnsi="Times New Roman" w:cs="Times New Roman"/>
          <w:color w:val="131313"/>
        </w:rPr>
        <w:t>s. This experimental workflow involving minimal sample processing and fractionation provided good reproducibility and was compatible with the use of label-free quantitative methods based on MS signal analysis. Moreover, it could be implemented in relativel</w:t>
      </w:r>
      <w:r>
        <w:rPr>
          <w:rFonts w:ascii="Times New Roman" w:eastAsia="Times New Roman" w:hAnsi="Times New Roman" w:cs="Times New Roman"/>
          <w:color w:val="131313"/>
        </w:rPr>
        <w:t>y short time, which allowed the analysis of 7 biological replicates to strengthen the statistical validation of proteomic variations. We could globally quantify more than 4000 proteins in the two cellular subsets, a depth enabling the detection of most cla</w:t>
      </w:r>
      <w:r>
        <w:rPr>
          <w:rFonts w:ascii="Times New Roman" w:eastAsia="Times New Roman" w:hAnsi="Times New Roman" w:cs="Times New Roman"/>
          <w:color w:val="131313"/>
        </w:rPr>
        <w:t xml:space="preserve">ssical protein </w:t>
      </w:r>
      <w:r>
        <w:rPr>
          <w:rFonts w:ascii="Times New Roman" w:eastAsia="Times New Roman" w:hAnsi="Times New Roman" w:cs="Times New Roman"/>
          <w:color w:val="131313"/>
        </w:rPr>
        <w:lastRenderedPageBreak/>
        <w:t xml:space="preserve">markers already used to characterize Treg cells. </w:t>
      </w:r>
      <w:r>
        <w:rPr>
          <w:rFonts w:ascii="Times New Roman" w:eastAsia="Times New Roman" w:hAnsi="Times New Roman" w:cs="Times New Roman"/>
        </w:rPr>
        <w:t>Through label-free quantification, we could readily measure the differential expression pattern of these markers, being either cell surface proteins (</w:t>
      </w:r>
      <w:r>
        <w:rPr>
          <w:rFonts w:ascii="Cardo" w:eastAsia="Cardo" w:hAnsi="Cardo" w:cs="Cardo"/>
          <w:color w:val="131313"/>
        </w:rPr>
        <w:t>CD25; Nt5e/CD73; P2X7; Tnfrsf4/OX40; Folr4</w:t>
      </w:r>
      <w:r>
        <w:rPr>
          <w:rFonts w:ascii="Cardo" w:eastAsia="Cardo" w:hAnsi="Cardo" w:cs="Cardo"/>
          <w:color w:val="131313"/>
        </w:rPr>
        <w:t xml:space="preserve">/JUNO; Tnfrsf18/GITR/CD357) or nuclear proteins (Foxp3, Helios/IKZF2, Eos/IKZF1), which confirmed the efficiency of the quantitative approach. In addition, we could characterize significant variation of the expression level of a large number of additional </w:t>
      </w:r>
      <w:r>
        <w:rPr>
          <w:rFonts w:ascii="Cardo" w:eastAsia="Cardo" w:hAnsi="Cardo" w:cs="Cardo"/>
          <w:color w:val="131313"/>
        </w:rPr>
        <w:t>proteins, defining a very specific signature of the Treg subset of T cells. Some of them have been already described as playing a role in Treg function, consistent with their specific up or down regulation in these cells. This is the case for example of Rl</w:t>
      </w:r>
      <w:r>
        <w:rPr>
          <w:rFonts w:ascii="Cardo" w:eastAsia="Cardo" w:hAnsi="Cardo" w:cs="Cardo"/>
          <w:color w:val="131313"/>
        </w:rPr>
        <w:t>ptr, an actin-uncapping protein that was recently identified through a mutagenesis screen and was shown to be essential for costimulation of the TCR via CD28, possibly due to its ability to couple CD28 to PKC-θ and Carma1 (PMID: 23793062). Interestingly, t</w:t>
      </w:r>
      <w:r>
        <w:rPr>
          <w:rFonts w:ascii="Cardo" w:eastAsia="Cardo" w:hAnsi="Cardo" w:cs="Cardo"/>
          <w:color w:val="131313"/>
        </w:rPr>
        <w:t>he development of thymic Treg cells was severely impaired in mice bearing a mutation on Rlptr, a phenotype reminiscent to that of Cd28−/− mice. In addition, Rlptr was reported to be downregulated in biopsies from psoriatic patients (PMID: 15588584), and po</w:t>
      </w:r>
      <w:r>
        <w:rPr>
          <w:rFonts w:ascii="Cardo" w:eastAsia="Cardo" w:hAnsi="Cardo" w:cs="Cardo"/>
          <w:color w:val="131313"/>
        </w:rPr>
        <w:t xml:space="preserve">lymorphisms in Rlptr are associated with ankylosing spondylitis in humans (PMID: 19854717), suggesting that it may play a role in autoimmunity. Consistent with the fact that Rlptr is </w:t>
      </w:r>
      <w:proofErr w:type="gramStart"/>
      <w:r>
        <w:rPr>
          <w:rFonts w:ascii="Cardo" w:eastAsia="Cardo" w:hAnsi="Cardo" w:cs="Cardo"/>
          <w:color w:val="131313"/>
        </w:rPr>
        <w:t>up-regulated</w:t>
      </w:r>
      <w:proofErr w:type="gramEnd"/>
      <w:r>
        <w:rPr>
          <w:rFonts w:ascii="Cardo" w:eastAsia="Cardo" w:hAnsi="Cardo" w:cs="Cardo"/>
          <w:color w:val="131313"/>
        </w:rPr>
        <w:t xml:space="preserve"> in Treg (this study), these data indicate that this protein </w:t>
      </w:r>
      <w:r>
        <w:rPr>
          <w:rFonts w:ascii="Cardo" w:eastAsia="Cardo" w:hAnsi="Cardo" w:cs="Cardo"/>
          <w:color w:val="131313"/>
        </w:rPr>
        <w:t>may participate in the development and function of regulatory T cells. Interestingly, other proteins known to be involved in the regulation of actin structure organization where found to be either up-regulated in Treg (Coro2a, Capg) or down-regulated (Fam1</w:t>
      </w:r>
      <w:r>
        <w:rPr>
          <w:rFonts w:ascii="Cardo" w:eastAsia="Cardo" w:hAnsi="Cardo" w:cs="Cardo"/>
          <w:color w:val="131313"/>
        </w:rPr>
        <w:t>01b/</w:t>
      </w:r>
      <w:proofErr w:type="gramStart"/>
      <w:r>
        <w:rPr>
          <w:rFonts w:ascii="Cardo" w:eastAsia="Cardo" w:hAnsi="Cardo" w:cs="Cardo"/>
          <w:color w:val="131313"/>
        </w:rPr>
        <w:t>RefilinB,…)</w:t>
      </w:r>
      <w:proofErr w:type="gramEnd"/>
      <w:r>
        <w:rPr>
          <w:rFonts w:ascii="Cardo" w:eastAsia="Cardo" w:hAnsi="Cardo" w:cs="Cardo"/>
          <w:color w:val="131313"/>
        </w:rPr>
        <w:t xml:space="preserve">, suggesting a particularly important role in these cells of the mechanisms driving cytoskeleton architecture and actin remodeling, which are known to be actively taking part in TCR signalling. </w:t>
      </w:r>
    </w:p>
    <w:p w:rsidR="005A6364" w:rsidRDefault="00DF5BD3">
      <w:pPr>
        <w:pStyle w:val="normal0"/>
        <w:spacing w:line="480" w:lineRule="auto"/>
        <w:jc w:val="both"/>
      </w:pPr>
      <w:r>
        <w:rPr>
          <w:rFonts w:ascii="Times New Roman" w:eastAsia="Times New Roman" w:hAnsi="Times New Roman" w:cs="Times New Roman"/>
          <w:color w:val="131313"/>
        </w:rPr>
        <w:lastRenderedPageBreak/>
        <w:t xml:space="preserve">Other proteins with no known function in Treg </w:t>
      </w:r>
      <w:r>
        <w:rPr>
          <w:rFonts w:ascii="Times New Roman" w:eastAsia="Times New Roman" w:hAnsi="Times New Roman" w:cs="Times New Roman"/>
          <w:color w:val="131313"/>
        </w:rPr>
        <w:t xml:space="preserve">were also characterized with strong differential expression ratios. In most cases, little functional information is available on these proteins, particularly in the context of T cell biology. Among them, we found for example Fam129a/Niban, Gsto1, Ladinin1 </w:t>
      </w:r>
      <w:r>
        <w:rPr>
          <w:rFonts w:ascii="Times New Roman" w:eastAsia="Times New Roman" w:hAnsi="Times New Roman" w:cs="Times New Roman"/>
          <w:color w:val="131313"/>
        </w:rPr>
        <w:t xml:space="preserve">as highly up-regulated in Treg, while Pdlim4 or Tdrp were strongly </w:t>
      </w:r>
      <w:proofErr w:type="gramStart"/>
      <w:r>
        <w:rPr>
          <w:rFonts w:ascii="Times New Roman" w:eastAsia="Times New Roman" w:hAnsi="Times New Roman" w:cs="Times New Roman"/>
          <w:color w:val="131313"/>
        </w:rPr>
        <w:t>down-regulated</w:t>
      </w:r>
      <w:proofErr w:type="gramEnd"/>
      <w:r>
        <w:rPr>
          <w:rFonts w:ascii="Times New Roman" w:eastAsia="Times New Roman" w:hAnsi="Times New Roman" w:cs="Times New Roman"/>
          <w:color w:val="131313"/>
        </w:rPr>
        <w:t xml:space="preserve">. </w:t>
      </w:r>
    </w:p>
    <w:p w:rsidR="005A6364" w:rsidRDefault="00DF5BD3">
      <w:pPr>
        <w:pStyle w:val="normal0"/>
        <w:spacing w:line="480" w:lineRule="auto"/>
        <w:jc w:val="both"/>
      </w:pPr>
      <w:r>
        <w:rPr>
          <w:rFonts w:ascii="Times New Roman" w:eastAsia="Times New Roman" w:hAnsi="Times New Roman" w:cs="Times New Roman"/>
          <w:color w:val="131313"/>
        </w:rPr>
        <w:t>One noticeable marker is the protein Niban/Fam129a, which showed the most pronounced expression ratio in the Treg/Tconv comparison and was consistently detected in all Treg</w:t>
      </w:r>
      <w:r>
        <w:rPr>
          <w:rFonts w:ascii="Times New Roman" w:eastAsia="Times New Roman" w:hAnsi="Times New Roman" w:cs="Times New Roman"/>
          <w:color w:val="131313"/>
        </w:rPr>
        <w:t xml:space="preserve"> </w:t>
      </w:r>
      <w:proofErr w:type="gramStart"/>
      <w:r>
        <w:rPr>
          <w:rFonts w:ascii="Times New Roman" w:eastAsia="Times New Roman" w:hAnsi="Times New Roman" w:cs="Times New Roman"/>
          <w:color w:val="131313"/>
        </w:rPr>
        <w:t>samples…….</w:t>
      </w:r>
      <w:proofErr w:type="gramEnd"/>
    </w:p>
    <w:p w:rsidR="005A6364" w:rsidRDefault="00DF5BD3">
      <w:pPr>
        <w:pStyle w:val="normal0"/>
        <w:spacing w:line="480" w:lineRule="auto"/>
        <w:jc w:val="both"/>
      </w:pPr>
      <w:r>
        <w:rPr>
          <w:rFonts w:ascii="Times New Roman" w:eastAsia="Times New Roman" w:hAnsi="Times New Roman" w:cs="Times New Roman"/>
          <w:color w:val="131313"/>
        </w:rPr>
        <w:t>This may open the way to further functional characterization of these proteins and of their role in the suppressive function of Treg.</w:t>
      </w:r>
    </w:p>
    <w:p w:rsidR="005A6364" w:rsidRDefault="00DF5BD3">
      <w:pPr>
        <w:pStyle w:val="normal0"/>
        <w:spacing w:line="480" w:lineRule="auto"/>
        <w:jc w:val="both"/>
      </w:pPr>
      <w:r>
        <w:rPr>
          <w:rFonts w:ascii="Times New Roman" w:eastAsia="Times New Roman" w:hAnsi="Times New Roman" w:cs="Times New Roman"/>
          <w:color w:val="131313"/>
        </w:rPr>
        <w:t>In the course this study, two other proteomic studies on regulatory T cells were reported, and we thus compared our data to these recently published datasets. Starting from FACS sorting based on the CD25 marker, Barra et al performed a comparative study of</w:t>
      </w:r>
      <w:r>
        <w:rPr>
          <w:rFonts w:ascii="Times New Roman" w:eastAsia="Times New Roman" w:hAnsi="Times New Roman" w:cs="Times New Roman"/>
          <w:color w:val="131313"/>
        </w:rPr>
        <w:t xml:space="preserve">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and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murine T cells, using isotopic dimethyl labeling and separation of peptides with offgel isoelectrofocusing (PMID: 26324778). Using this pre-fractionation approach, they could identify about 5000 proteins from 4 biological experim</w:t>
      </w:r>
      <w:r>
        <w:rPr>
          <w:rFonts w:ascii="Times New Roman" w:eastAsia="Times New Roman" w:hAnsi="Times New Roman" w:cs="Times New Roman"/>
          <w:color w:val="131313"/>
        </w:rPr>
        <w:t>ents, and quantify more than 4000 of them in at least 2 replicates. On the other hand, Procaccini et al performed a study on human Treg cells isolated from human blood, and identified about 1900 proteins after MudPit analysis, which were compared with thos</w:t>
      </w:r>
      <w:r>
        <w:rPr>
          <w:rFonts w:ascii="Times New Roman" w:eastAsia="Times New Roman" w:hAnsi="Times New Roman" w:cs="Times New Roman"/>
          <w:color w:val="131313"/>
        </w:rPr>
        <w:t xml:space="preserve">e found in Tconv cells using an in-house method for semi-quantitative analysis (PMID: 26885861). This later study reported differences mainly related to cellular metabolism, with an upregulation of glycolysis-related enzymes in freshly-isolated human Treg </w:t>
      </w:r>
      <w:r>
        <w:rPr>
          <w:rFonts w:ascii="Times New Roman" w:eastAsia="Times New Roman" w:hAnsi="Times New Roman" w:cs="Times New Roman"/>
          <w:color w:val="131313"/>
        </w:rPr>
        <w:t xml:space="preserve">cells (e.g; GAPDH, PGK1, TALDO1 or ALDOA), while Tconv appeared to express higher amounts of mitochondrial proteins (e.g.: IDH2, ACO2, CS, ETFA, </w:t>
      </w:r>
      <w:r>
        <w:rPr>
          <w:rFonts w:ascii="Times New Roman" w:eastAsia="Times New Roman" w:hAnsi="Times New Roman" w:cs="Times New Roman"/>
          <w:color w:val="131313"/>
        </w:rPr>
        <w:lastRenderedPageBreak/>
        <w:t>VDAC1, SLC25A3, ATP5F1</w:t>
      </w:r>
      <w:proofErr w:type="gramStart"/>
      <w:r>
        <w:rPr>
          <w:rFonts w:ascii="Times New Roman" w:eastAsia="Times New Roman" w:hAnsi="Times New Roman" w:cs="Times New Roman"/>
          <w:color w:val="131313"/>
        </w:rPr>
        <w:t>, …)</w:t>
      </w:r>
      <w:proofErr w:type="gramEnd"/>
      <w:r>
        <w:rPr>
          <w:rFonts w:ascii="Times New Roman" w:eastAsia="Times New Roman" w:hAnsi="Times New Roman" w:cs="Times New Roman"/>
          <w:color w:val="131313"/>
        </w:rPr>
        <w:t xml:space="preserve">. In our study, we did not detect such major metabolic changes in the two subsets of </w:t>
      </w:r>
      <w:r>
        <w:rPr>
          <w:rFonts w:ascii="Times New Roman" w:eastAsia="Times New Roman" w:hAnsi="Times New Roman" w:cs="Times New Roman"/>
          <w:color w:val="131313"/>
        </w:rPr>
        <w:t>CD4+ T cells isolated from mouse, with most glycolytic and mitochondrial enzymes and transporters quantified with a ratio close to 1 in the comparison of Treg and Tconv performed here. This may possibly be due to the different nature and origin of the Treg</w:t>
      </w:r>
      <w:r>
        <w:rPr>
          <w:rFonts w:ascii="Times New Roman" w:eastAsia="Times New Roman" w:hAnsi="Times New Roman" w:cs="Times New Roman"/>
          <w:color w:val="131313"/>
        </w:rPr>
        <w:t xml:space="preserve"> samples analyzed, which may present discrepant metabolic status, or alternatively to the differences in the techniques of protein analysis and quantification used in the two studies. Conversely, we could recapitulate in CD4+ /Foxp3+ murine cells many prot</w:t>
      </w:r>
      <w:r>
        <w:rPr>
          <w:rFonts w:ascii="Times New Roman" w:eastAsia="Times New Roman" w:hAnsi="Times New Roman" w:cs="Times New Roman"/>
          <w:color w:val="131313"/>
        </w:rPr>
        <w:t>ein variations described by Barra et al in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murine cells. Particularly, among proteins showing the most pronounced down-regulation ratio in Treg, we indeed detected the transcription factor Tcf7 that was selected by these authors as a promising c</w:t>
      </w:r>
      <w:r>
        <w:rPr>
          <w:rFonts w:ascii="Times New Roman" w:eastAsia="Times New Roman" w:hAnsi="Times New Roman" w:cs="Times New Roman"/>
          <w:color w:val="131313"/>
        </w:rPr>
        <w:t>andidate and shown to play a role for restricting the differentiation into the Treg lineage during thymic development. In order to get an integrated view of of these two proteomic datasets, we performed a systematic comparison of the protein lists and asso</w:t>
      </w:r>
      <w:r>
        <w:rPr>
          <w:rFonts w:ascii="Times New Roman" w:eastAsia="Times New Roman" w:hAnsi="Times New Roman" w:cs="Times New Roman"/>
          <w:color w:val="131313"/>
        </w:rPr>
        <w:t>ciated quantitative ratios measured in the two studies. In addition, we also compared these data with previous transcriptomic results reported for murine Tconv/Treg comparison, in order to pinpoint possible differences between protein and mRNA data, but al</w:t>
      </w:r>
      <w:r>
        <w:rPr>
          <w:rFonts w:ascii="Times New Roman" w:eastAsia="Times New Roman" w:hAnsi="Times New Roman" w:cs="Times New Roman"/>
          <w:color w:val="131313"/>
        </w:rPr>
        <w:t>so to highlight the most robust and characteristic markers of the Treg phenotype.  In order to avoid selection biases due to the statistical methods used in the different studies to call a protein differentially expressed between Treg and Tconv, we applied</w:t>
      </w:r>
      <w:r>
        <w:rPr>
          <w:rFonts w:ascii="Times New Roman" w:eastAsia="Times New Roman" w:hAnsi="Times New Roman" w:cs="Times New Roman"/>
          <w:color w:val="131313"/>
        </w:rPr>
        <w:t xml:space="preserve"> a simple selection criteria based on a 2-fold expression change between the two subsets, and retrieved the proteins quantified as variant in at least 2 of the 3 considered studies (proteomic dataset 1, this study, 7 biological replicates; proteomic datase</w:t>
      </w:r>
      <w:r>
        <w:rPr>
          <w:rFonts w:ascii="Times New Roman" w:eastAsia="Times New Roman" w:hAnsi="Times New Roman" w:cs="Times New Roman"/>
          <w:color w:val="131313"/>
        </w:rPr>
        <w:t xml:space="preserve">t 2, Barra et al, 4 biological replicates; transcriptomic dataset, 3 biological replicates). Altogether, this comparison (Sup data x) allowed obtaining a </w:t>
      </w:r>
      <w:r>
        <w:rPr>
          <w:rFonts w:ascii="Times New Roman" w:eastAsia="Times New Roman" w:hAnsi="Times New Roman" w:cs="Times New Roman"/>
          <w:color w:val="131313"/>
        </w:rPr>
        <w:lastRenderedPageBreak/>
        <w:t>synthetic representation of expression changes at protein and mRNA level in Treg. Through the compilat</w:t>
      </w:r>
      <w:r>
        <w:rPr>
          <w:rFonts w:ascii="Times New Roman" w:eastAsia="Times New Roman" w:hAnsi="Times New Roman" w:cs="Times New Roman"/>
          <w:color w:val="131313"/>
        </w:rPr>
        <w:t>ion of the results obtained for several biological replicates and different methods of Treg isolation, it was possible to identify the markers that are very consistently identified in all studies and many replicates, and should be considered as strong phen</w:t>
      </w:r>
      <w:r>
        <w:rPr>
          <w:rFonts w:ascii="Times New Roman" w:eastAsia="Times New Roman" w:hAnsi="Times New Roman" w:cs="Times New Roman"/>
          <w:color w:val="131313"/>
        </w:rPr>
        <w:t xml:space="preserve">otypic markers, and possibly, as promising candidates for functional studies when their role in Treg is not described yet. In addition, the integration of these results also allowed to rescue some interesting candidates that would not be identified or not </w:t>
      </w:r>
      <w:r>
        <w:rPr>
          <w:rFonts w:ascii="Times New Roman" w:eastAsia="Times New Roman" w:hAnsi="Times New Roman" w:cs="Times New Roman"/>
          <w:color w:val="131313"/>
        </w:rPr>
        <w:t xml:space="preserve">considered as statistically significant a particular single study.                                                                                                                                                                                              </w:t>
      </w:r>
      <w:r>
        <w:rPr>
          <w:rFonts w:ascii="Times New Roman" w:eastAsia="Times New Roman" w:hAnsi="Times New Roman" w:cs="Times New Roman"/>
          <w:color w:val="131313"/>
        </w:rPr>
        <w:t xml:space="preserve">                                                                                               </w:t>
      </w:r>
    </w:p>
    <w:p w:rsidR="005A6364" w:rsidRDefault="005A6364">
      <w:pPr>
        <w:pStyle w:val="normal0"/>
        <w:spacing w:line="480" w:lineRule="auto"/>
      </w:pPr>
    </w:p>
    <w:p w:rsidR="005A6364" w:rsidRDefault="00DF5BD3">
      <w:pPr>
        <w:pStyle w:val="normal0"/>
      </w:pPr>
      <w:r>
        <w:br w:type="page"/>
      </w:r>
    </w:p>
    <w:p w:rsidR="005A6364" w:rsidRDefault="005A6364">
      <w:pPr>
        <w:pStyle w:val="normal0"/>
        <w:spacing w:line="360" w:lineRule="auto"/>
        <w:jc w:val="both"/>
      </w:pPr>
    </w:p>
    <w:p w:rsidR="005A6364" w:rsidRDefault="00DF5BD3">
      <w:pPr>
        <w:pStyle w:val="normal0"/>
        <w:spacing w:after="120" w:line="360" w:lineRule="auto"/>
      </w:pPr>
      <w:r>
        <w:rPr>
          <w:rFonts w:ascii="Times New Roman" w:eastAsia="Times New Roman" w:hAnsi="Times New Roman" w:cs="Times New Roman"/>
          <w:b/>
          <w:sz w:val="28"/>
          <w:szCs w:val="28"/>
        </w:rPr>
        <w:t>Figures legends</w:t>
      </w:r>
    </w:p>
    <w:p w:rsidR="005A6364" w:rsidRDefault="00DF5BD3">
      <w:pPr>
        <w:pStyle w:val="normal0"/>
        <w:spacing w:after="120" w:line="480" w:lineRule="auto"/>
        <w:jc w:val="both"/>
      </w:pPr>
      <w:r>
        <w:rPr>
          <w:rFonts w:ascii="Times New Roman" w:eastAsia="Times New Roman" w:hAnsi="Times New Roman" w:cs="Times New Roman"/>
          <w:b/>
          <w:color w:val="131313"/>
        </w:rPr>
        <w:t>Figure 1</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Extensive label-free quantitative analysis of conventionnal and regulatory T cells proteome.</w:t>
      </w:r>
      <w:r>
        <w:rPr>
          <w:rFonts w:ascii="Times New Roman" w:eastAsia="Times New Roman" w:hAnsi="Times New Roman" w:cs="Times New Roman"/>
          <w:color w:val="131313"/>
        </w:rPr>
        <w:t xml:space="preserve"> (A) General analytical workflow based</w:t>
      </w:r>
      <w:r>
        <w:rPr>
          <w:rFonts w:ascii="Times New Roman" w:eastAsia="Times New Roman" w:hAnsi="Times New Roman" w:cs="Times New Roman"/>
          <w:color w:val="131313"/>
        </w:rPr>
        <w:t xml:space="preserve"> on cell sorting by flow cytometry using the DEREG mouse model and parallel proteomic analysis of Tconv and Treg cell populations by nanoLC-MS/MS and label-free quantification. (B) Test of different sample pre-fractionation and nanoLC procedures in order t</w:t>
      </w:r>
      <w:r>
        <w:rPr>
          <w:rFonts w:ascii="Times New Roman" w:eastAsia="Times New Roman" w:hAnsi="Times New Roman" w:cs="Times New Roman"/>
          <w:color w:val="131313"/>
        </w:rPr>
        <w:t xml:space="preserve">o increase proteomic depth starting with low amounts of protein material. Samples were analyzed on </w:t>
      </w:r>
      <w:proofErr w:type="gramStart"/>
      <w:r>
        <w:rPr>
          <w:rFonts w:ascii="Times New Roman" w:eastAsia="Times New Roman" w:hAnsi="Times New Roman" w:cs="Times New Roman"/>
          <w:color w:val="131313"/>
        </w:rPr>
        <w:t>a</w:t>
      </w:r>
      <w:proofErr w:type="gramEnd"/>
      <w:r>
        <w:rPr>
          <w:rFonts w:ascii="Times New Roman" w:eastAsia="Times New Roman" w:hAnsi="Times New Roman" w:cs="Times New Roman"/>
          <w:color w:val="131313"/>
        </w:rPr>
        <w:t xml:space="preserve"> LTQ-Velos Orbitrap instrument, and proteins were identified through database search with Andromeda under MaxQuant. Validation of identifications was perfor</w:t>
      </w:r>
      <w:r>
        <w:rPr>
          <w:rFonts w:ascii="Times New Roman" w:eastAsia="Times New Roman" w:hAnsi="Times New Roman" w:cs="Times New Roman"/>
          <w:color w:val="131313"/>
        </w:rPr>
        <w:t>med at 1% FDR at peptide and protein level. (C) Protein identification results obtained for 7 independant biological experiments using workflow 3 (single run analysis on either LTQ-Velos or Q-Exactive orbitrap instruments, long gradient times).</w:t>
      </w:r>
    </w:p>
    <w:p w:rsidR="005A6364" w:rsidRDefault="00DF5BD3">
      <w:pPr>
        <w:pStyle w:val="normal0"/>
        <w:spacing w:after="120" w:line="480" w:lineRule="auto"/>
        <w:jc w:val="both"/>
      </w:pPr>
      <w:r>
        <w:rPr>
          <w:rFonts w:ascii="Times New Roman" w:eastAsia="Times New Roman" w:hAnsi="Times New Roman" w:cs="Times New Roman"/>
          <w:b/>
          <w:color w:val="131313"/>
        </w:rPr>
        <w:t>Figure 2</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P</w:t>
      </w:r>
      <w:r>
        <w:rPr>
          <w:rFonts w:ascii="Times New Roman" w:eastAsia="Times New Roman" w:hAnsi="Times New Roman" w:cs="Times New Roman"/>
          <w:b/>
          <w:color w:val="131313"/>
        </w:rPr>
        <w:t>roteomic analysis of Foxp3+ Treg cells</w:t>
      </w:r>
      <w:r>
        <w:rPr>
          <w:rFonts w:ascii="Times New Roman" w:eastAsia="Times New Roman" w:hAnsi="Times New Roman" w:cs="Times New Roman"/>
          <w:i/>
          <w:color w:val="131313"/>
        </w:rPr>
        <w:t>.</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A</w:t>
      </w:r>
      <w:r>
        <w:rPr>
          <w:rFonts w:ascii="Times New Roman" w:eastAsia="Times New Roman" w:hAnsi="Times New Roman" w:cs="Times New Roman"/>
          <w:color w:val="131313"/>
        </w:rPr>
        <w:t>) Volcano plot (-</w:t>
      </w:r>
      <w:proofErr w:type="gramStart"/>
      <w:r>
        <w:rPr>
          <w:rFonts w:ascii="Times New Roman" w:eastAsia="Times New Roman" w:hAnsi="Times New Roman" w:cs="Times New Roman"/>
          <w:color w:val="131313"/>
        </w:rPr>
        <w:t>log10(</w:t>
      </w:r>
      <w:proofErr w:type="gramEnd"/>
      <w:r>
        <w:rPr>
          <w:rFonts w:ascii="Times New Roman" w:eastAsia="Times New Roman" w:hAnsi="Times New Roman" w:cs="Times New Roman"/>
          <w:color w:val="131313"/>
        </w:rPr>
        <w:t>p-value) versus log2(fold change)) showing proteins up-or down-regulated in Treg compared to Tconv (results from 7 biological experiments). Proteins with absolute fold change</w:t>
      </w:r>
      <w:r>
        <w:rPr>
          <w:rFonts w:ascii="Nova Mono" w:eastAsia="Nova Mono" w:hAnsi="Nova Mono" w:cs="Nova Mono"/>
        </w:rPr>
        <w:t>≥</w:t>
      </w:r>
      <w:r>
        <w:rPr>
          <w:rFonts w:ascii="Times New Roman" w:eastAsia="Times New Roman" w:hAnsi="Times New Roman" w:cs="Times New Roman"/>
          <w:color w:val="131313"/>
        </w:rPr>
        <w:t>2 and BH adjuste</w:t>
      </w:r>
      <w:r>
        <w:rPr>
          <w:rFonts w:ascii="Times New Roman" w:eastAsia="Times New Roman" w:hAnsi="Times New Roman" w:cs="Times New Roman"/>
          <w:color w:val="131313"/>
        </w:rPr>
        <w:t>d p-value</w:t>
      </w:r>
      <w:r>
        <w:rPr>
          <w:rFonts w:ascii="Nova Mono" w:eastAsia="Nova Mono" w:hAnsi="Nova Mono" w:cs="Nova Mono"/>
        </w:rPr>
        <w:t>≤</w:t>
      </w:r>
      <w:r>
        <w:rPr>
          <w:rFonts w:ascii="Times New Roman" w:eastAsia="Times New Roman" w:hAnsi="Times New Roman" w:cs="Times New Roman"/>
          <w:color w:val="131313"/>
        </w:rPr>
        <w:t>0</w:t>
      </w:r>
      <w:proofErr w:type="gramStart"/>
      <w:r>
        <w:rPr>
          <w:rFonts w:ascii="Times New Roman" w:eastAsia="Times New Roman" w:hAnsi="Times New Roman" w:cs="Times New Roman"/>
          <w:color w:val="131313"/>
        </w:rPr>
        <w:t>,05</w:t>
      </w:r>
      <w:proofErr w:type="gramEnd"/>
      <w:r>
        <w:rPr>
          <w:rFonts w:ascii="Times New Roman" w:eastAsia="Times New Roman" w:hAnsi="Times New Roman" w:cs="Times New Roman"/>
          <w:color w:val="131313"/>
        </w:rPr>
        <w:t xml:space="preserve"> are shown in yellow. Proteins considered as well-characterized markers of Treg are shown in red (up-regulated proteins) and blue (down-regulated proteins). (</w:t>
      </w:r>
      <w:r>
        <w:rPr>
          <w:rFonts w:ascii="Times New Roman" w:eastAsia="Times New Roman" w:hAnsi="Times New Roman" w:cs="Times New Roman"/>
          <w:b/>
          <w:color w:val="131313"/>
        </w:rPr>
        <w:t>B</w:t>
      </w:r>
      <w:r>
        <w:rPr>
          <w:rFonts w:ascii="Times New Roman" w:eastAsia="Times New Roman" w:hAnsi="Times New Roman" w:cs="Times New Roman"/>
          <w:color w:val="131313"/>
        </w:rPr>
        <w:t>) Heat map of intensities for proteins respectively up-regulated (upper map) or dow</w:t>
      </w:r>
      <w:r>
        <w:rPr>
          <w:rFonts w:ascii="Times New Roman" w:eastAsia="Times New Roman" w:hAnsi="Times New Roman" w:cs="Times New Roman"/>
          <w:color w:val="131313"/>
        </w:rPr>
        <w:t xml:space="preserve">n-regulated (lower map) in Treg compared to Tconv. LFQ intensities retrieved from MaxQuant were respectively plotted for the 7 replicates Tconv (left) and Treg (right) samples. Proteins are ranked by decreasing mean intensity </w:t>
      </w:r>
      <w:proofErr w:type="gramStart"/>
      <w:r>
        <w:rPr>
          <w:rFonts w:ascii="Times New Roman" w:eastAsia="Times New Roman" w:hAnsi="Times New Roman" w:cs="Times New Roman"/>
          <w:color w:val="131313"/>
          <w:highlight w:val="yellow"/>
        </w:rPr>
        <w:t>in ?</w:t>
      </w:r>
      <w:proofErr w:type="gramEnd"/>
      <w:r>
        <w:rPr>
          <w:rFonts w:ascii="Times New Roman" w:eastAsia="Times New Roman" w:hAnsi="Times New Roman" w:cs="Times New Roman"/>
          <w:color w:val="131313"/>
          <w:highlight w:val="yellow"/>
        </w:rPr>
        <w:t>??</w:t>
      </w:r>
      <w:r>
        <w:rPr>
          <w:rFonts w:ascii="Times New Roman" w:eastAsia="Times New Roman" w:hAnsi="Times New Roman" w:cs="Times New Roman"/>
          <w:color w:val="131313"/>
        </w:rPr>
        <w:t xml:space="preserve"> </w:t>
      </w:r>
      <w:proofErr w:type="gramStart"/>
      <w:r>
        <w:rPr>
          <w:rFonts w:ascii="Times New Roman" w:eastAsia="Times New Roman" w:hAnsi="Times New Roman" w:cs="Times New Roman"/>
          <w:color w:val="131313"/>
        </w:rPr>
        <w:t>(</w:t>
      </w:r>
      <w:r>
        <w:rPr>
          <w:rFonts w:ascii="Times New Roman" w:eastAsia="Times New Roman" w:hAnsi="Times New Roman" w:cs="Times New Roman"/>
          <w:b/>
          <w:color w:val="131313"/>
        </w:rPr>
        <w:t>C</w:t>
      </w:r>
      <w:r>
        <w:rPr>
          <w:rFonts w:ascii="Times New Roman" w:eastAsia="Times New Roman" w:hAnsi="Times New Roman" w:cs="Times New Roman"/>
          <w:color w:val="131313"/>
        </w:rPr>
        <w:t>) Histogram illustrating the fold change values calculated between Treg and Tconv for the 4166 proteins identified and quantified in the whole experiment (grey).</w:t>
      </w:r>
      <w:proofErr w:type="gramEnd"/>
      <w:r>
        <w:rPr>
          <w:rFonts w:ascii="Times New Roman" w:eastAsia="Times New Roman" w:hAnsi="Times New Roman" w:cs="Times New Roman"/>
          <w:color w:val="131313"/>
        </w:rPr>
        <w:t xml:space="preserve"> Known Treg markers </w:t>
      </w:r>
      <w:r>
        <w:rPr>
          <w:rFonts w:ascii="Times New Roman" w:eastAsia="Times New Roman" w:hAnsi="Times New Roman" w:cs="Times New Roman"/>
          <w:color w:val="131313"/>
        </w:rPr>
        <w:lastRenderedPageBreak/>
        <w:t>(up- or down-regulated proteins, indicated in red and blue respectively) ar</w:t>
      </w:r>
      <w:r>
        <w:rPr>
          <w:rFonts w:ascii="Times New Roman" w:eastAsia="Times New Roman" w:hAnsi="Times New Roman" w:cs="Times New Roman"/>
          <w:color w:val="131313"/>
        </w:rPr>
        <w:t xml:space="preserve">e found among the proteins with most extreme fold changes, together with new proteins with uncharacterized role in Treg. The 50 proteins with most extreme fold changes and with BH adjusted p-value </w:t>
      </w:r>
      <w:r>
        <w:rPr>
          <w:rFonts w:ascii="Nova Mono" w:eastAsia="Nova Mono" w:hAnsi="Nova Mono" w:cs="Nova Mono"/>
        </w:rPr>
        <w:t xml:space="preserve">≤ </w:t>
      </w:r>
      <w:r>
        <w:rPr>
          <w:rFonts w:ascii="Times New Roman" w:eastAsia="Times New Roman" w:hAnsi="Times New Roman" w:cs="Times New Roman"/>
          <w:color w:val="131313"/>
        </w:rPr>
        <w:t>0,05 are represented in the enlarged views.</w:t>
      </w:r>
    </w:p>
    <w:p w:rsidR="005A6364" w:rsidRDefault="00DF5BD3">
      <w:pPr>
        <w:pStyle w:val="normal0"/>
        <w:spacing w:after="120" w:line="360" w:lineRule="auto"/>
      </w:pPr>
      <w:r>
        <w:rPr>
          <w:rFonts w:ascii="Times New Roman" w:eastAsia="Times New Roman" w:hAnsi="Times New Roman" w:cs="Times New Roman"/>
          <w:b/>
          <w:color w:val="131313"/>
        </w:rPr>
        <w:t>Figure 3</w:t>
      </w:r>
      <w:r>
        <w:rPr>
          <w:rFonts w:ascii="Times New Roman" w:eastAsia="Times New Roman" w:hAnsi="Times New Roman" w:cs="Times New Roman"/>
          <w:color w:val="131313"/>
        </w:rPr>
        <w:t xml:space="preserve">: </w:t>
      </w:r>
      <w:r>
        <w:rPr>
          <w:b/>
          <w:color w:val="131313"/>
        </w:rPr>
        <w:t>Sch</w:t>
      </w:r>
      <w:r>
        <w:rPr>
          <w:b/>
          <w:color w:val="131313"/>
        </w:rPr>
        <w:t>ematic representation of the Treg proteomic signature</w:t>
      </w:r>
    </w:p>
    <w:p w:rsidR="005A6364" w:rsidRDefault="00DF5BD3">
      <w:pPr>
        <w:pStyle w:val="normal0"/>
        <w:spacing w:after="120" w:line="360" w:lineRule="auto"/>
      </w:pPr>
      <w:r>
        <w:rPr>
          <w:b/>
          <w:color w:val="131313"/>
          <w:highlight w:val="yellow"/>
        </w:rPr>
        <w:t>Anne and Marie action</w:t>
      </w:r>
    </w:p>
    <w:p w:rsidR="005A6364" w:rsidRDefault="005A6364">
      <w:pPr>
        <w:pStyle w:val="normal0"/>
        <w:spacing w:after="120" w:line="360" w:lineRule="auto"/>
      </w:pPr>
    </w:p>
    <w:p w:rsidR="005A6364" w:rsidRDefault="00DF5BD3">
      <w:pPr>
        <w:pStyle w:val="normal0"/>
        <w:widowControl w:val="0"/>
        <w:spacing w:line="480" w:lineRule="auto"/>
      </w:pPr>
      <w:r>
        <w:rPr>
          <w:rFonts w:ascii="Times New Roman" w:eastAsia="Times New Roman" w:hAnsi="Times New Roman" w:cs="Times New Roman"/>
          <w:b/>
          <w:color w:val="131313"/>
        </w:rPr>
        <w:t>Figure 4</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 xml:space="preserve">Comparison of transcriptomic and proteomics Treg datasets. </w:t>
      </w:r>
    </w:p>
    <w:p w:rsidR="005A6364" w:rsidRDefault="00DF5BD3">
      <w:pPr>
        <w:pStyle w:val="normal0"/>
        <w:spacing w:after="120" w:line="360" w:lineRule="auto"/>
      </w:pPr>
      <w:r>
        <w:rPr>
          <w:b/>
          <w:color w:val="131313"/>
          <w:highlight w:val="yellow"/>
        </w:rPr>
        <w:t>Anne and Marie action</w:t>
      </w:r>
    </w:p>
    <w:p w:rsidR="005A6364" w:rsidRDefault="00DF5BD3">
      <w:pPr>
        <w:pStyle w:val="normal0"/>
        <w:spacing w:after="120" w:line="480" w:lineRule="auto"/>
        <w:jc w:val="both"/>
      </w:pPr>
      <w:r>
        <w:rPr>
          <w:rFonts w:ascii="Times New Roman" w:eastAsia="Times New Roman" w:hAnsi="Times New Roman" w:cs="Times New Roman"/>
          <w:b/>
          <w:color w:val="131313"/>
        </w:rPr>
        <w:t>Figure 5</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Overexpression of Themis1 does not affect the development and the phenotype o</w:t>
      </w:r>
      <w:r>
        <w:rPr>
          <w:rFonts w:ascii="Times New Roman" w:eastAsia="Times New Roman" w:hAnsi="Times New Roman" w:cs="Times New Roman"/>
          <w:b/>
          <w:color w:val="131313"/>
        </w:rPr>
        <w:t>f Treg at steady state</w:t>
      </w:r>
      <w:r>
        <w:rPr>
          <w:rFonts w:ascii="Times New Roman" w:eastAsia="Times New Roman" w:hAnsi="Times New Roman" w:cs="Times New Roman"/>
          <w:i/>
          <w:color w:val="131313"/>
        </w:rPr>
        <w:t>.</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 xml:space="preserve">(A) </w:t>
      </w:r>
      <w:r>
        <w:rPr>
          <w:rFonts w:ascii="Times New Roman" w:eastAsia="Times New Roman" w:hAnsi="Times New Roman" w:cs="Times New Roman"/>
          <w:color w:val="131313"/>
        </w:rPr>
        <w:t xml:space="preserve">Themis1 quantification analyzed by using LFQ intensity in Treg and Tconv. </w:t>
      </w:r>
      <w:r>
        <w:rPr>
          <w:rFonts w:ascii="Times New Roman" w:eastAsia="Times New Roman" w:hAnsi="Times New Roman" w:cs="Times New Roman"/>
          <w:b/>
          <w:color w:val="131313"/>
        </w:rPr>
        <w:t xml:space="preserve">(B) </w:t>
      </w:r>
      <w:r>
        <w:rPr>
          <w:rFonts w:ascii="Times New Roman" w:eastAsia="Times New Roman" w:hAnsi="Times New Roman" w:cs="Times New Roman"/>
          <w:color w:val="131313"/>
        </w:rPr>
        <w:t>Immunoblot analysis of Themis1 and Gapdh expression by Treg and Tconv isolated from WT mice and Themis1-Tg mice (left panel); densitometric quantifica</w:t>
      </w:r>
      <w:r>
        <w:rPr>
          <w:rFonts w:ascii="Times New Roman" w:eastAsia="Times New Roman" w:hAnsi="Times New Roman" w:cs="Times New Roman"/>
          <w:color w:val="131313"/>
        </w:rPr>
        <w:t>tion of those results (right panel).</w:t>
      </w:r>
      <w:r>
        <w:rPr>
          <w:rFonts w:ascii="Times New Roman" w:eastAsia="Times New Roman" w:hAnsi="Times New Roman" w:cs="Times New Roman"/>
          <w:b/>
          <w:color w:val="131313"/>
        </w:rPr>
        <w:t xml:space="preserve"> (C) </w:t>
      </w:r>
      <w:r>
        <w:rPr>
          <w:rFonts w:ascii="Times New Roman" w:eastAsia="Times New Roman" w:hAnsi="Times New Roman" w:cs="Times New Roman"/>
          <w:color w:val="131313"/>
        </w:rPr>
        <w:t>Themis1 mRNA expression by Treg and Tconv presented as relative ratio to ß</w:t>
      </w:r>
      <w:r>
        <w:rPr>
          <w:rFonts w:ascii="Times New Roman" w:eastAsia="Times New Roman" w:hAnsi="Times New Roman" w:cs="Times New Roman"/>
          <w:color w:val="131313"/>
          <w:vertAlign w:val="subscript"/>
        </w:rPr>
        <w:t>2</w:t>
      </w:r>
      <w:r>
        <w:rPr>
          <w:rFonts w:ascii="Times New Roman" w:eastAsia="Times New Roman" w:hAnsi="Times New Roman" w:cs="Times New Roman"/>
          <w:color w:val="131313"/>
        </w:rPr>
        <w:t>-microglobulin. (</w:t>
      </w:r>
      <w:r>
        <w:rPr>
          <w:rFonts w:ascii="Times New Roman" w:eastAsia="Times New Roman" w:hAnsi="Times New Roman" w:cs="Times New Roman"/>
          <w:b/>
          <w:color w:val="131313"/>
        </w:rPr>
        <w:t>D</w:t>
      </w:r>
      <w:r>
        <w:rPr>
          <w:rFonts w:ascii="Times New Roman" w:eastAsia="Times New Roman" w:hAnsi="Times New Roman" w:cs="Times New Roman"/>
          <w:color w:val="131313"/>
        </w:rPr>
        <w:t>) Thymus and (</w:t>
      </w:r>
      <w:r>
        <w:rPr>
          <w:rFonts w:ascii="Times New Roman" w:eastAsia="Times New Roman" w:hAnsi="Times New Roman" w:cs="Times New Roman"/>
          <w:b/>
          <w:color w:val="131313"/>
        </w:rPr>
        <w:t>E</w:t>
      </w:r>
      <w:r>
        <w:rPr>
          <w:rFonts w:ascii="Times New Roman" w:eastAsia="Times New Roman" w:hAnsi="Times New Roman" w:cs="Times New Roman"/>
          <w:color w:val="131313"/>
        </w:rPr>
        <w:t>) spleen were collected from WT mice (n=5) and Themis1-Tg mice (n=7). Frequency of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among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w:t>
      </w:r>
      <w:r>
        <w:rPr>
          <w:rFonts w:ascii="Times New Roman" w:eastAsia="Times New Roman" w:hAnsi="Times New Roman" w:cs="Times New Roman"/>
          <w:color w:val="131313"/>
        </w:rPr>
        <w:t>s, absolute numbers of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regulatory T cells and median fluorescence intensity (MFI) of Foxp3 in Treg from these tissues were calculated. (</w:t>
      </w:r>
      <w:r>
        <w:rPr>
          <w:rFonts w:ascii="Times New Roman" w:eastAsia="Times New Roman" w:hAnsi="Times New Roman" w:cs="Times New Roman"/>
          <w:b/>
          <w:color w:val="131313"/>
        </w:rPr>
        <w:t>F</w:t>
      </w:r>
      <w:r>
        <w:rPr>
          <w:rFonts w:ascii="Times New Roman" w:eastAsia="Times New Roman" w:hAnsi="Times New Roman" w:cs="Times New Roman"/>
          <w:color w:val="131313"/>
        </w:rPr>
        <w:t>) Expression of selective markers on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in the spleen from WT mice and Themis1-Tg mice (n=4 per group). </w:t>
      </w:r>
      <w:proofErr w:type="gramStart"/>
      <w:r>
        <w:rPr>
          <w:rFonts w:ascii="Times New Roman" w:eastAsia="Times New Roman" w:hAnsi="Times New Roman" w:cs="Times New Roman"/>
          <w:color w:val="131313"/>
        </w:rPr>
        <w:t>ns</w:t>
      </w:r>
      <w:proofErr w:type="gramEnd"/>
      <w:r>
        <w:rPr>
          <w:rFonts w:ascii="Times New Roman" w:eastAsia="Times New Roman" w:hAnsi="Times New Roman" w:cs="Times New Roman"/>
          <w:color w:val="131313"/>
        </w:rPr>
        <w:t>, non significant. Data are representative of seven (</w:t>
      </w:r>
      <w:r>
        <w:rPr>
          <w:rFonts w:ascii="Times New Roman" w:eastAsia="Times New Roman" w:hAnsi="Times New Roman" w:cs="Times New Roman"/>
          <w:b/>
          <w:color w:val="131313"/>
        </w:rPr>
        <w:t>A</w:t>
      </w:r>
      <w:r>
        <w:rPr>
          <w:rFonts w:ascii="Times New Roman" w:eastAsia="Times New Roman" w:hAnsi="Times New Roman" w:cs="Times New Roman"/>
          <w:color w:val="131313"/>
        </w:rPr>
        <w:t>), two (</w:t>
      </w:r>
      <w:r>
        <w:rPr>
          <w:rFonts w:ascii="Times New Roman" w:eastAsia="Times New Roman" w:hAnsi="Times New Roman" w:cs="Times New Roman"/>
          <w:b/>
          <w:color w:val="131313"/>
        </w:rPr>
        <w:t>B</w:t>
      </w:r>
      <w:r>
        <w:rPr>
          <w:rFonts w:ascii="Times New Roman" w:eastAsia="Times New Roman" w:hAnsi="Times New Roman" w:cs="Times New Roman"/>
          <w:color w:val="131313"/>
        </w:rPr>
        <w:t>) or five independent experiments (</w:t>
      </w:r>
      <w:r>
        <w:rPr>
          <w:rFonts w:ascii="Times New Roman" w:eastAsia="Times New Roman" w:hAnsi="Times New Roman" w:cs="Times New Roman"/>
          <w:b/>
          <w:color w:val="131313"/>
        </w:rPr>
        <w:t>C</w:t>
      </w:r>
      <w:r>
        <w:rPr>
          <w:rFonts w:ascii="Times New Roman" w:eastAsia="Times New Roman" w:hAnsi="Times New Roman" w:cs="Times New Roman"/>
          <w:color w:val="131313"/>
        </w:rPr>
        <w:t>). **</w:t>
      </w:r>
      <w:proofErr w:type="gramStart"/>
      <w:r>
        <w:rPr>
          <w:rFonts w:ascii="Nova Mono" w:eastAsia="Nova Mono" w:hAnsi="Nova Mono" w:cs="Nova Mono"/>
          <w:i/>
          <w:color w:val="131313"/>
        </w:rPr>
        <w:t>p</w:t>
      </w:r>
      <w:proofErr w:type="gramEnd"/>
      <w:r>
        <w:rPr>
          <w:rFonts w:ascii="Nova Mono" w:eastAsia="Nova Mono" w:hAnsi="Nova Mono" w:cs="Nova Mono"/>
          <w:i/>
          <w:color w:val="131313"/>
        </w:rPr>
        <w:t xml:space="preserve"> ≤0.01;</w:t>
      </w:r>
      <w:r>
        <w:rPr>
          <w:rFonts w:ascii="Times New Roman" w:eastAsia="Times New Roman" w:hAnsi="Times New Roman" w:cs="Times New Roman"/>
          <w:color w:val="131313"/>
        </w:rPr>
        <w:t xml:space="preserve"> ***</w:t>
      </w:r>
      <w:r>
        <w:rPr>
          <w:rFonts w:ascii="Nova Mono" w:eastAsia="Nova Mono" w:hAnsi="Nova Mono" w:cs="Nova Mono"/>
          <w:i/>
          <w:color w:val="131313"/>
        </w:rPr>
        <w:t>p ≤0.001.</w:t>
      </w:r>
      <w:r>
        <w:rPr>
          <w:rFonts w:ascii="Times New Roman" w:eastAsia="Times New Roman" w:hAnsi="Times New Roman" w:cs="Times New Roman"/>
          <w:color w:val="131313"/>
        </w:rPr>
        <w:t>WT mice (WT) and Themis1-Tg mice (Tg).</w:t>
      </w:r>
    </w:p>
    <w:p w:rsidR="005A6364" w:rsidRDefault="00DF5BD3">
      <w:pPr>
        <w:pStyle w:val="normal0"/>
        <w:spacing w:after="120" w:line="480" w:lineRule="auto"/>
        <w:jc w:val="both"/>
      </w:pPr>
      <w:r>
        <w:rPr>
          <w:rFonts w:ascii="Times New Roman" w:eastAsia="Times New Roman" w:hAnsi="Times New Roman" w:cs="Times New Roman"/>
          <w:b/>
          <w:color w:val="131313"/>
        </w:rPr>
        <w:t xml:space="preserve"> Figure 6: Overex</w:t>
      </w:r>
      <w:r>
        <w:rPr>
          <w:rFonts w:ascii="Times New Roman" w:eastAsia="Times New Roman" w:hAnsi="Times New Roman" w:cs="Times New Roman"/>
          <w:b/>
          <w:color w:val="131313"/>
        </w:rPr>
        <w:t>pression of Themis1 improves the suppressive function of Treg</w:t>
      </w:r>
      <w:r>
        <w:rPr>
          <w:rFonts w:ascii="Times New Roman" w:eastAsia="Times New Roman" w:hAnsi="Times New Roman" w:cs="Times New Roman"/>
          <w:i/>
          <w:color w:val="131313"/>
        </w:rPr>
        <w:t xml:space="preserve">. </w:t>
      </w:r>
      <w:r>
        <w:rPr>
          <w:rFonts w:ascii="Times New Roman" w:eastAsia="Times New Roman" w:hAnsi="Times New Roman" w:cs="Times New Roman"/>
          <w:color w:val="131313"/>
        </w:rPr>
        <w:t>(</w:t>
      </w:r>
      <w:r>
        <w:rPr>
          <w:rFonts w:ascii="Times New Roman" w:eastAsia="Times New Roman" w:hAnsi="Times New Roman" w:cs="Times New Roman"/>
          <w:b/>
          <w:color w:val="131313"/>
        </w:rPr>
        <w:t>A</w:t>
      </w:r>
      <w:r>
        <w:rPr>
          <w:rFonts w:ascii="Times New Roman" w:eastAsia="Times New Roman" w:hAnsi="Times New Roman" w:cs="Times New Roman"/>
          <w:color w:val="131313"/>
        </w:rPr>
        <w:t>)</w:t>
      </w:r>
      <w:r>
        <w:rPr>
          <w:rFonts w:ascii="Times New Roman" w:eastAsia="Times New Roman" w:hAnsi="Times New Roman" w:cs="Times New Roman"/>
          <w:b/>
          <w:color w:val="131313"/>
        </w:rPr>
        <w:t xml:space="preserve"> </w:t>
      </w:r>
      <w:r>
        <w:rPr>
          <w:rFonts w:ascii="Times New Roman" w:eastAsia="Times New Roman" w:hAnsi="Times New Roman" w:cs="Times New Roman"/>
          <w:color w:val="131313"/>
        </w:rPr>
        <w:t>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naive T cells were sorted from WT mice and injected into </w:t>
      </w:r>
      <w:r>
        <w:rPr>
          <w:rFonts w:ascii="Times New Roman" w:eastAsia="Times New Roman" w:hAnsi="Times New Roman" w:cs="Times New Roman"/>
          <w:i/>
          <w:color w:val="131313"/>
        </w:rPr>
        <w:lastRenderedPageBreak/>
        <w:t>Rag2</w:t>
      </w:r>
      <w:r>
        <w:rPr>
          <w:rFonts w:ascii="Times New Roman" w:eastAsia="Times New Roman" w:hAnsi="Times New Roman" w:cs="Times New Roman"/>
          <w:color w:val="131313"/>
        </w:rPr>
        <w:t>-/- mice to induce colitis. In addition,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bright</w:t>
      </w:r>
      <w:r>
        <w:rPr>
          <w:rFonts w:ascii="Times New Roman" w:eastAsia="Times New Roman" w:hAnsi="Times New Roman" w:cs="Times New Roman"/>
          <w:color w:val="131313"/>
        </w:rPr>
        <w:t xml:space="preserve"> T cells (Treg) were sorted either from WT mice or Th</w:t>
      </w:r>
      <w:r>
        <w:rPr>
          <w:rFonts w:ascii="Times New Roman" w:eastAsia="Times New Roman" w:hAnsi="Times New Roman" w:cs="Times New Roman"/>
          <w:color w:val="131313"/>
        </w:rPr>
        <w:t>emis1-Tg mice and were cotransferred in a ratio of 1:4. (</w:t>
      </w:r>
      <w:r>
        <w:rPr>
          <w:rFonts w:ascii="Times New Roman" w:eastAsia="Times New Roman" w:hAnsi="Times New Roman" w:cs="Times New Roman"/>
          <w:b/>
          <w:color w:val="131313"/>
        </w:rPr>
        <w:t>B</w:t>
      </w:r>
      <w:r>
        <w:rPr>
          <w:rFonts w:ascii="Times New Roman" w:eastAsia="Times New Roman" w:hAnsi="Times New Roman" w:cs="Times New Roman"/>
          <w:color w:val="131313"/>
        </w:rPr>
        <w:t>) Mice were monitored for their body weight for 8 weeks. (</w:t>
      </w:r>
      <w:r>
        <w:rPr>
          <w:rFonts w:ascii="Times New Roman" w:eastAsia="Times New Roman" w:hAnsi="Times New Roman" w:cs="Times New Roman"/>
          <w:b/>
          <w:color w:val="131313"/>
        </w:rPr>
        <w:t>C</w:t>
      </w:r>
      <w:r>
        <w:rPr>
          <w:rFonts w:ascii="Times New Roman" w:eastAsia="Times New Roman" w:hAnsi="Times New Roman" w:cs="Times New Roman"/>
          <w:color w:val="131313"/>
        </w:rPr>
        <w:t>) The intensity of disease was assessed 8 weeks after T-cell transfer by measuring macroscopic appearance and wall thickness of the colon a</w:t>
      </w:r>
      <w:r>
        <w:rPr>
          <w:rFonts w:ascii="Times New Roman" w:eastAsia="Times New Roman" w:hAnsi="Times New Roman" w:cs="Times New Roman"/>
          <w:color w:val="131313"/>
        </w:rPr>
        <w:t>nd histological analysis of tissue damage. Data are representative of three independent experiments with 8 to 10 mice per group. *</w:t>
      </w:r>
      <w:proofErr w:type="gramStart"/>
      <w:r>
        <w:rPr>
          <w:rFonts w:ascii="Nova Mono" w:eastAsia="Nova Mono" w:hAnsi="Nova Mono" w:cs="Nova Mono"/>
          <w:i/>
          <w:color w:val="131313"/>
        </w:rPr>
        <w:t>p</w:t>
      </w:r>
      <w:proofErr w:type="gramEnd"/>
      <w:r>
        <w:rPr>
          <w:rFonts w:ascii="Nova Mono" w:eastAsia="Nova Mono" w:hAnsi="Nova Mono" w:cs="Nova Mono"/>
          <w:i/>
          <w:color w:val="131313"/>
        </w:rPr>
        <w:t xml:space="preserve"> ≤0.05</w:t>
      </w:r>
      <w:r>
        <w:rPr>
          <w:rFonts w:ascii="Times New Roman" w:eastAsia="Times New Roman" w:hAnsi="Times New Roman" w:cs="Times New Roman"/>
          <w:color w:val="131313"/>
        </w:rPr>
        <w:t>; **</w:t>
      </w:r>
      <w:r>
        <w:rPr>
          <w:rFonts w:ascii="Nova Mono" w:eastAsia="Nova Mono" w:hAnsi="Nova Mono" w:cs="Nova Mono"/>
          <w:i/>
          <w:color w:val="131313"/>
        </w:rPr>
        <w:t>p ≤0.01;</w:t>
      </w:r>
      <w:r>
        <w:rPr>
          <w:rFonts w:ascii="Times New Roman" w:eastAsia="Times New Roman" w:hAnsi="Times New Roman" w:cs="Times New Roman"/>
          <w:color w:val="131313"/>
        </w:rPr>
        <w:t xml:space="preserve"> ***</w:t>
      </w:r>
      <w:r>
        <w:rPr>
          <w:rFonts w:ascii="Nova Mono" w:eastAsia="Nova Mono" w:hAnsi="Nova Mono" w:cs="Nova Mono"/>
          <w:i/>
          <w:color w:val="131313"/>
        </w:rPr>
        <w:t>p ≤0.001.</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D</w:t>
      </w:r>
      <w:r>
        <w:rPr>
          <w:rFonts w:ascii="Times New Roman" w:eastAsia="Times New Roman" w:hAnsi="Times New Roman" w:cs="Times New Roman"/>
          <w:color w:val="131313"/>
        </w:rPr>
        <w:t>) Suppressive activity of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bright</w:t>
      </w:r>
      <w:r>
        <w:rPr>
          <w:rFonts w:ascii="Times New Roman" w:eastAsia="Times New Roman" w:hAnsi="Times New Roman" w:cs="Times New Roman"/>
          <w:color w:val="131313"/>
        </w:rPr>
        <w:t xml:space="preserve"> T cells (Treg) from WT and Themis1-Tg mice was ass</w:t>
      </w:r>
      <w:r>
        <w:rPr>
          <w:rFonts w:ascii="Times New Roman" w:eastAsia="Times New Roman" w:hAnsi="Times New Roman" w:cs="Times New Roman"/>
          <w:color w:val="131313"/>
        </w:rPr>
        <w:t>essed in coculture experiments using Cell Trace Violet (CTV)-labeled naive Tconv from WT mice as effector cells stimulated with plate-bound anti-CD3 and irradiated syngeneic APC. After 3 days of coculture, Tconv proliferation is assessed by CTV dilution. (</w:t>
      </w:r>
      <w:r>
        <w:rPr>
          <w:rFonts w:ascii="Times New Roman" w:eastAsia="Times New Roman" w:hAnsi="Times New Roman" w:cs="Times New Roman"/>
          <w:b/>
          <w:color w:val="131313"/>
        </w:rPr>
        <w:t>E</w:t>
      </w:r>
      <w:r>
        <w:rPr>
          <w:rFonts w:ascii="Times New Roman" w:eastAsia="Times New Roman" w:hAnsi="Times New Roman" w:cs="Times New Roman"/>
          <w:color w:val="131313"/>
        </w:rPr>
        <w:t>) Representative histograms of the proliferation of Tconv alone or in the presence of the indicated ratios of Treg from WT or Themis1-Tg mice. Percentages indicate the proportion of CTV low effector cells. Results are representative of one among seven ind</w:t>
      </w:r>
      <w:r>
        <w:rPr>
          <w:rFonts w:ascii="Times New Roman" w:eastAsia="Times New Roman" w:hAnsi="Times New Roman" w:cs="Times New Roman"/>
          <w:color w:val="131313"/>
        </w:rPr>
        <w:t>ependent experiments  (</w:t>
      </w:r>
      <w:r>
        <w:rPr>
          <w:rFonts w:ascii="Times New Roman" w:eastAsia="Times New Roman" w:hAnsi="Times New Roman" w:cs="Times New Roman"/>
          <w:b/>
          <w:color w:val="131313"/>
        </w:rPr>
        <w:t>D</w:t>
      </w:r>
      <w:r>
        <w:rPr>
          <w:rFonts w:ascii="Times New Roman" w:eastAsia="Times New Roman" w:hAnsi="Times New Roman" w:cs="Times New Roman"/>
          <w:color w:val="131313"/>
        </w:rPr>
        <w:t>) Suppressive functions of Treg from WT or Themis1-Tg mice at different ratios. Data are expressed as percentage of inhibition and presented as mean values ± SEM obtained from seven experiments. *</w:t>
      </w:r>
      <w:proofErr w:type="gramStart"/>
      <w:r>
        <w:rPr>
          <w:rFonts w:ascii="Nova Mono" w:eastAsia="Nova Mono" w:hAnsi="Nova Mono" w:cs="Nova Mono"/>
          <w:i/>
          <w:color w:val="131313"/>
        </w:rPr>
        <w:t>p</w:t>
      </w:r>
      <w:proofErr w:type="gramEnd"/>
      <w:r>
        <w:rPr>
          <w:rFonts w:ascii="Nova Mono" w:eastAsia="Nova Mono" w:hAnsi="Nova Mono" w:cs="Nova Mono"/>
          <w:i/>
          <w:color w:val="131313"/>
        </w:rPr>
        <w:t xml:space="preserve"> ≤0.05</w:t>
      </w:r>
      <w:r>
        <w:rPr>
          <w:rFonts w:ascii="Times New Roman" w:eastAsia="Times New Roman" w:hAnsi="Times New Roman" w:cs="Times New Roman"/>
          <w:color w:val="131313"/>
        </w:rPr>
        <w:t>; **</w:t>
      </w:r>
      <w:r>
        <w:rPr>
          <w:rFonts w:ascii="Nova Mono" w:eastAsia="Nova Mono" w:hAnsi="Nova Mono" w:cs="Nova Mono"/>
          <w:i/>
          <w:color w:val="131313"/>
        </w:rPr>
        <w:t>p ≤0.01;</w:t>
      </w:r>
      <w:r>
        <w:rPr>
          <w:rFonts w:ascii="Times New Roman" w:eastAsia="Times New Roman" w:hAnsi="Times New Roman" w:cs="Times New Roman"/>
          <w:color w:val="131313"/>
        </w:rPr>
        <w:t xml:space="preserve"> ***</w:t>
      </w:r>
      <w:r>
        <w:rPr>
          <w:rFonts w:ascii="Nova Mono" w:eastAsia="Nova Mono" w:hAnsi="Nova Mono" w:cs="Nova Mono"/>
          <w:i/>
          <w:color w:val="131313"/>
        </w:rPr>
        <w:t>p ≤0.001.</w:t>
      </w:r>
      <w:r>
        <w:rPr>
          <w:rFonts w:ascii="Times New Roman" w:eastAsia="Times New Roman" w:hAnsi="Times New Roman" w:cs="Times New Roman"/>
          <w:color w:val="131313"/>
        </w:rPr>
        <w:t xml:space="preserve"> </w:t>
      </w:r>
    </w:p>
    <w:p w:rsidR="005A6364" w:rsidRDefault="005A6364">
      <w:pPr>
        <w:pStyle w:val="normal0"/>
        <w:spacing w:after="120" w:line="480" w:lineRule="auto"/>
        <w:jc w:val="both"/>
      </w:pPr>
    </w:p>
    <w:p w:rsidR="005A6364" w:rsidRDefault="005A6364">
      <w:pPr>
        <w:pStyle w:val="normal0"/>
        <w:spacing w:after="120" w:line="480" w:lineRule="auto"/>
        <w:jc w:val="both"/>
      </w:pPr>
    </w:p>
    <w:p w:rsidR="005A6364" w:rsidRDefault="00DF5BD3">
      <w:pPr>
        <w:pStyle w:val="normal0"/>
      </w:pPr>
      <w:r>
        <w:br w:type="page"/>
      </w:r>
    </w:p>
    <w:p w:rsidR="005A6364" w:rsidRDefault="005A6364">
      <w:pPr>
        <w:pStyle w:val="normal0"/>
      </w:pPr>
    </w:p>
    <w:p w:rsidR="005A6364" w:rsidRDefault="00DF5BD3">
      <w:pPr>
        <w:pStyle w:val="normal0"/>
        <w:spacing w:after="120" w:line="360" w:lineRule="auto"/>
      </w:pPr>
      <w:r>
        <w:rPr>
          <w:rFonts w:ascii="Times New Roman" w:eastAsia="Times New Roman" w:hAnsi="Times New Roman" w:cs="Times New Roman"/>
          <w:b/>
          <w:sz w:val="28"/>
          <w:szCs w:val="28"/>
        </w:rPr>
        <w:t>Supplementary Figure legends</w:t>
      </w:r>
    </w:p>
    <w:p w:rsidR="005A6364" w:rsidRDefault="00DF5BD3">
      <w:pPr>
        <w:pStyle w:val="normal0"/>
        <w:widowControl w:val="0"/>
        <w:spacing w:after="120" w:line="480" w:lineRule="auto"/>
        <w:jc w:val="both"/>
      </w:pPr>
      <w:r>
        <w:rPr>
          <w:rFonts w:ascii="Times New Roman" w:eastAsia="Times New Roman" w:hAnsi="Times New Roman" w:cs="Times New Roman"/>
          <w:b/>
          <w:color w:val="131313"/>
        </w:rPr>
        <w:t>Figure S1</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 xml:space="preserve">Purification of Treg and Tconv from DEREG mice. </w:t>
      </w:r>
      <w:r>
        <w:rPr>
          <w:rFonts w:ascii="Times New Roman" w:eastAsia="Times New Roman" w:hAnsi="Times New Roman" w:cs="Times New Roman"/>
          <w:color w:val="131313"/>
        </w:rPr>
        <w:t>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were isolated from lymph nodes and spleen of DEREG mice and cell-sorted on the basis of GFP expression: </w:t>
      </w:r>
      <w:r>
        <w:rPr>
          <w:rFonts w:ascii="Times New Roman" w:eastAsia="Times New Roman" w:hAnsi="Times New Roman" w:cs="Times New Roman"/>
        </w:rPr>
        <w:t>Treg are CD4</w:t>
      </w:r>
      <w:r>
        <w:rPr>
          <w:rFonts w:ascii="Times New Roman" w:eastAsia="Times New Roman" w:hAnsi="Times New Roman" w:cs="Times New Roman"/>
          <w:vertAlign w:val="superscript"/>
        </w:rPr>
        <w:t>+</w:t>
      </w:r>
      <w:r>
        <w:rPr>
          <w:rFonts w:ascii="Times New Roman" w:eastAsia="Times New Roman" w:hAnsi="Times New Roman" w:cs="Times New Roman"/>
        </w:rPr>
        <w:t>GFP</w:t>
      </w:r>
      <w:r>
        <w:rPr>
          <w:rFonts w:ascii="Times New Roman" w:eastAsia="Times New Roman" w:hAnsi="Times New Roman" w:cs="Times New Roman"/>
          <w:vertAlign w:val="superscript"/>
        </w:rPr>
        <w:t>+</w:t>
      </w:r>
      <w:r>
        <w:rPr>
          <w:rFonts w:ascii="Times New Roman" w:eastAsia="Times New Roman" w:hAnsi="Times New Roman" w:cs="Times New Roman"/>
        </w:rPr>
        <w:t xml:space="preserve"> cells (P2) and Tconv are CD4</w:t>
      </w:r>
      <w:r>
        <w:rPr>
          <w:rFonts w:ascii="Times New Roman" w:eastAsia="Times New Roman" w:hAnsi="Times New Roman" w:cs="Times New Roman"/>
          <w:vertAlign w:val="superscript"/>
        </w:rPr>
        <w:t>+</w:t>
      </w:r>
      <w:r>
        <w:rPr>
          <w:rFonts w:ascii="Times New Roman" w:eastAsia="Times New Roman" w:hAnsi="Times New Roman" w:cs="Times New Roman"/>
        </w:rPr>
        <w:t>GFP</w:t>
      </w:r>
      <w:r>
        <w:rPr>
          <w:rFonts w:ascii="Times New Roman" w:eastAsia="Times New Roman" w:hAnsi="Times New Roman" w:cs="Times New Roman"/>
          <w:vertAlign w:val="superscript"/>
        </w:rPr>
        <w:t>-</w:t>
      </w:r>
      <w:r>
        <w:rPr>
          <w:rFonts w:ascii="Times New Roman" w:eastAsia="Times New Roman" w:hAnsi="Times New Roman" w:cs="Times New Roman"/>
        </w:rPr>
        <w:t xml:space="preserve"> cells (P1). Post-sort P1 and P2 cell populations were controlled for intracellular expression of Foxp3by flow cytometry. </w:t>
      </w:r>
    </w:p>
    <w:p w:rsidR="005A6364" w:rsidRDefault="005A6364">
      <w:pPr>
        <w:pStyle w:val="normal0"/>
        <w:spacing w:after="120" w:line="360" w:lineRule="auto"/>
        <w:jc w:val="both"/>
      </w:pPr>
    </w:p>
    <w:p w:rsidR="005A6364" w:rsidRDefault="00DF5BD3">
      <w:pPr>
        <w:pStyle w:val="normal0"/>
        <w:spacing w:after="120" w:line="480" w:lineRule="auto"/>
        <w:jc w:val="both"/>
      </w:pPr>
      <w:r>
        <w:rPr>
          <w:rFonts w:ascii="Times New Roman" w:eastAsia="Times New Roman" w:hAnsi="Times New Roman" w:cs="Times New Roman"/>
          <w:b/>
          <w:color w:val="131313"/>
        </w:rPr>
        <w:t>Figure S2: Analysis of Foxp3 expression by purified naïve CD4 T cells and Treg.</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A</w:t>
      </w:r>
      <w:r>
        <w:rPr>
          <w:rFonts w:ascii="Times New Roman" w:eastAsia="Times New Roman" w:hAnsi="Times New Roman" w:cs="Times New Roman"/>
          <w:color w:val="131313"/>
        </w:rPr>
        <w:t>)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naïve WT T cells and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 xml:space="preserve">bright </w:t>
      </w:r>
      <w:r>
        <w:rPr>
          <w:rFonts w:ascii="Times New Roman" w:eastAsia="Times New Roman" w:hAnsi="Times New Roman" w:cs="Times New Roman"/>
          <w:color w:val="131313"/>
        </w:rPr>
        <w:t>WT and Themis1-Tg Treg cells were FACS-sorted and controlled for intracellular Foxp3 expression by flow cytometry. (</w:t>
      </w:r>
      <w:r>
        <w:rPr>
          <w:rFonts w:ascii="Times New Roman" w:eastAsia="Times New Roman" w:hAnsi="Times New Roman" w:cs="Times New Roman"/>
          <w:b/>
          <w:color w:val="131313"/>
        </w:rPr>
        <w:t>B</w:t>
      </w:r>
      <w:r>
        <w:rPr>
          <w:rFonts w:ascii="Times New Roman" w:eastAsia="Times New Roman" w:hAnsi="Times New Roman" w:cs="Times New Roman"/>
          <w:color w:val="131313"/>
        </w:rPr>
        <w:t>) Mean fluorescence intensity (MFI) of Foxp3 in Treg isolated from WT and Themis1-Tg mice</w:t>
      </w:r>
    </w:p>
    <w:p w:rsidR="005A6364" w:rsidRDefault="005A6364">
      <w:pPr>
        <w:pStyle w:val="normal0"/>
        <w:spacing w:after="120" w:line="360" w:lineRule="auto"/>
        <w:jc w:val="both"/>
      </w:pPr>
    </w:p>
    <w:p w:rsidR="005A6364" w:rsidRDefault="00DF5BD3">
      <w:pPr>
        <w:pStyle w:val="normal0"/>
        <w:spacing w:after="120" w:line="480" w:lineRule="auto"/>
        <w:jc w:val="both"/>
      </w:pPr>
      <w:r>
        <w:rPr>
          <w:rFonts w:ascii="Times New Roman" w:eastAsia="Times New Roman" w:hAnsi="Times New Roman" w:cs="Times New Roman"/>
          <w:b/>
          <w:color w:val="131313"/>
        </w:rPr>
        <w:t>Figure S3:</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Analysis of the suppress</w:t>
      </w:r>
      <w:r>
        <w:rPr>
          <w:rFonts w:ascii="Times New Roman" w:eastAsia="Times New Roman" w:hAnsi="Times New Roman" w:cs="Times New Roman"/>
          <w:b/>
          <w:color w:val="131313"/>
        </w:rPr>
        <w:t xml:space="preserve">ive function of WT and Themis1-Tg Treg </w:t>
      </w:r>
      <w:r>
        <w:rPr>
          <w:rFonts w:ascii="Times New Roman" w:eastAsia="Times New Roman" w:hAnsi="Times New Roman" w:cs="Times New Roman"/>
          <w:b/>
          <w:i/>
          <w:color w:val="131313"/>
        </w:rPr>
        <w:t>in vivo</w:t>
      </w:r>
      <w:r>
        <w:rPr>
          <w:rFonts w:ascii="Times New Roman" w:eastAsia="Times New Roman" w:hAnsi="Times New Roman" w:cs="Times New Roman"/>
          <w:color w:val="131313"/>
        </w:rPr>
        <w:t>.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CD45RB</w:t>
      </w:r>
      <w:r>
        <w:rPr>
          <w:rFonts w:ascii="Times New Roman" w:eastAsia="Times New Roman" w:hAnsi="Times New Roman" w:cs="Times New Roman"/>
          <w:color w:val="131313"/>
          <w:vertAlign w:val="superscript"/>
        </w:rPr>
        <w:t>high</w:t>
      </w:r>
      <w:r>
        <w:rPr>
          <w:rFonts w:ascii="Times New Roman" w:eastAsia="Times New Roman" w:hAnsi="Times New Roman" w:cs="Times New Roman"/>
          <w:color w:val="131313"/>
        </w:rPr>
        <w:t xml:space="preserve"> naïve T cells were sorted from WT mice and injected into </w:t>
      </w:r>
      <w:r>
        <w:rPr>
          <w:rFonts w:ascii="Times New Roman" w:eastAsia="Times New Roman" w:hAnsi="Times New Roman" w:cs="Times New Roman"/>
          <w:i/>
          <w:color w:val="131313"/>
        </w:rPr>
        <w:t>Rag2</w:t>
      </w:r>
      <w:r>
        <w:rPr>
          <w:rFonts w:ascii="Times New Roman" w:eastAsia="Times New Roman" w:hAnsi="Times New Roman" w:cs="Times New Roman"/>
          <w:color w:val="131313"/>
        </w:rPr>
        <w:t>-/- mice with or without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 xml:space="preserve">bright </w:t>
      </w:r>
      <w:r>
        <w:rPr>
          <w:rFonts w:ascii="Times New Roman" w:eastAsia="Times New Roman" w:hAnsi="Times New Roman" w:cs="Times New Roman"/>
          <w:color w:val="131313"/>
        </w:rPr>
        <w:t xml:space="preserve">T cells (Treg) purified either from WT mice or Themis1-Tg mice at a classical ratio of </w:t>
      </w:r>
      <w:r>
        <w:rPr>
          <w:rFonts w:ascii="Times New Roman" w:eastAsia="Times New Roman" w:hAnsi="Times New Roman" w:cs="Times New Roman"/>
          <w:color w:val="131313"/>
        </w:rPr>
        <w:t>1:2. Inflammatory bowel disease development was monitored using body weight lost (</w:t>
      </w:r>
      <w:r>
        <w:rPr>
          <w:rFonts w:ascii="Times New Roman" w:eastAsia="Times New Roman" w:hAnsi="Times New Roman" w:cs="Times New Roman"/>
          <w:b/>
          <w:color w:val="131313"/>
        </w:rPr>
        <w:t>A</w:t>
      </w:r>
      <w:r>
        <w:rPr>
          <w:rFonts w:ascii="Times New Roman" w:eastAsia="Times New Roman" w:hAnsi="Times New Roman" w:cs="Times New Roman"/>
          <w:color w:val="131313"/>
        </w:rPr>
        <w:t>). The intensity of disease was assessed 6 weeks after T-cell transfer by measuring macroscopic appearance and wall thickness of the colon (</w:t>
      </w:r>
      <w:r>
        <w:rPr>
          <w:rFonts w:ascii="Times New Roman" w:eastAsia="Times New Roman" w:hAnsi="Times New Roman" w:cs="Times New Roman"/>
          <w:b/>
          <w:color w:val="131313"/>
        </w:rPr>
        <w:t>B</w:t>
      </w:r>
      <w:r>
        <w:rPr>
          <w:rFonts w:ascii="Times New Roman" w:eastAsia="Times New Roman" w:hAnsi="Times New Roman" w:cs="Times New Roman"/>
          <w:color w:val="131313"/>
        </w:rPr>
        <w:t>)</w:t>
      </w:r>
      <w:r>
        <w:rPr>
          <w:rFonts w:ascii="Times New Roman" w:eastAsia="Times New Roman" w:hAnsi="Times New Roman" w:cs="Times New Roman"/>
          <w:b/>
          <w:color w:val="131313"/>
        </w:rPr>
        <w:t xml:space="preserve"> </w:t>
      </w:r>
      <w:proofErr w:type="gramStart"/>
      <w:r>
        <w:rPr>
          <w:rFonts w:ascii="Times New Roman" w:eastAsia="Times New Roman" w:hAnsi="Times New Roman" w:cs="Times New Roman"/>
          <w:color w:val="131313"/>
        </w:rPr>
        <w:t>and  histological</w:t>
      </w:r>
      <w:proofErr w:type="gramEnd"/>
      <w:r>
        <w:rPr>
          <w:rFonts w:ascii="Times New Roman" w:eastAsia="Times New Roman" w:hAnsi="Times New Roman" w:cs="Times New Roman"/>
          <w:color w:val="131313"/>
        </w:rPr>
        <w:t xml:space="preserve"> analysis of tissue damage (</w:t>
      </w:r>
      <w:r>
        <w:rPr>
          <w:rFonts w:ascii="Times New Roman" w:eastAsia="Times New Roman" w:hAnsi="Times New Roman" w:cs="Times New Roman"/>
          <w:b/>
          <w:color w:val="131313"/>
        </w:rPr>
        <w:t>C</w:t>
      </w:r>
      <w:r>
        <w:rPr>
          <w:rFonts w:ascii="Times New Roman" w:eastAsia="Times New Roman" w:hAnsi="Times New Roman" w:cs="Times New Roman"/>
          <w:color w:val="131313"/>
        </w:rPr>
        <w:t>). The results are from one experiment including 6 to 10 mice per group. **</w:t>
      </w:r>
      <w:proofErr w:type="gramStart"/>
      <w:r>
        <w:rPr>
          <w:rFonts w:ascii="Nova Mono" w:eastAsia="Nova Mono" w:hAnsi="Nova Mono" w:cs="Nova Mono"/>
          <w:i/>
          <w:color w:val="131313"/>
        </w:rPr>
        <w:t>p</w:t>
      </w:r>
      <w:proofErr w:type="gramEnd"/>
      <w:r>
        <w:rPr>
          <w:rFonts w:ascii="Nova Mono" w:eastAsia="Nova Mono" w:hAnsi="Nova Mono" w:cs="Nova Mono"/>
          <w:i/>
          <w:color w:val="131313"/>
        </w:rPr>
        <w:t xml:space="preserve"> ≤0.01.</w:t>
      </w:r>
    </w:p>
    <w:p w:rsidR="005A6364" w:rsidRDefault="005A6364">
      <w:pPr>
        <w:pStyle w:val="normal0"/>
        <w:spacing w:after="120" w:line="360" w:lineRule="auto"/>
        <w:jc w:val="both"/>
      </w:pPr>
    </w:p>
    <w:p w:rsidR="005A6364" w:rsidRDefault="00DF5BD3">
      <w:pPr>
        <w:pStyle w:val="normal0"/>
        <w:spacing w:after="120" w:line="480" w:lineRule="auto"/>
        <w:jc w:val="both"/>
      </w:pPr>
      <w:r>
        <w:rPr>
          <w:rFonts w:ascii="Times New Roman" w:eastAsia="Times New Roman" w:hAnsi="Times New Roman" w:cs="Times New Roman"/>
          <w:b/>
          <w:color w:val="131313"/>
        </w:rPr>
        <w:lastRenderedPageBreak/>
        <w:t>Figure S4:</w:t>
      </w:r>
      <w:r>
        <w:rPr>
          <w:rFonts w:ascii="Times New Roman" w:eastAsia="Times New Roman" w:hAnsi="Times New Roman" w:cs="Times New Roman"/>
          <w:color w:val="131313"/>
        </w:rPr>
        <w:t xml:space="preserve">  </w:t>
      </w:r>
      <w:r>
        <w:rPr>
          <w:rFonts w:ascii="Times New Roman" w:eastAsia="Times New Roman" w:hAnsi="Times New Roman" w:cs="Times New Roman"/>
          <w:b/>
          <w:color w:val="131313"/>
        </w:rPr>
        <w:t xml:space="preserve">Overexpression of Themis1 has no impact on the expression of selective marker of Treg upon their activation. </w:t>
      </w:r>
      <w:r>
        <w:rPr>
          <w:rFonts w:ascii="Times New Roman" w:eastAsia="Times New Roman" w:hAnsi="Times New Roman" w:cs="Times New Roman"/>
          <w:color w:val="131313"/>
        </w:rPr>
        <w:t>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CD25</w:t>
      </w:r>
      <w:r>
        <w:rPr>
          <w:rFonts w:ascii="Times New Roman" w:eastAsia="Times New Roman" w:hAnsi="Times New Roman" w:cs="Times New Roman"/>
          <w:color w:val="131313"/>
          <w:vertAlign w:val="superscript"/>
        </w:rPr>
        <w:t>bright</w:t>
      </w:r>
      <w:r>
        <w:rPr>
          <w:rFonts w:ascii="Times New Roman" w:eastAsia="Times New Roman" w:hAnsi="Times New Roman" w:cs="Times New Roman"/>
          <w:color w:val="131313"/>
        </w:rPr>
        <w:t xml:space="preserve"> T cells (Treg) were stimulated with plate-bound anti-CD3 and irradiated syngeneic APC for 3 days and expression of selective markers were assessed on CD4</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Foxp3</w:t>
      </w:r>
      <w:r>
        <w:rPr>
          <w:rFonts w:ascii="Times New Roman" w:eastAsia="Times New Roman" w:hAnsi="Times New Roman" w:cs="Times New Roman"/>
          <w:color w:val="131313"/>
          <w:vertAlign w:val="superscript"/>
        </w:rPr>
        <w:t>+</w:t>
      </w:r>
      <w:r>
        <w:rPr>
          <w:rFonts w:ascii="Times New Roman" w:eastAsia="Times New Roman" w:hAnsi="Times New Roman" w:cs="Times New Roman"/>
          <w:color w:val="131313"/>
        </w:rPr>
        <w:t xml:space="preserve"> T cells from WT mice and Themis1-Tg mice (n=5 per group). </w:t>
      </w:r>
      <w:proofErr w:type="gramStart"/>
      <w:r>
        <w:rPr>
          <w:rFonts w:ascii="Times New Roman" w:eastAsia="Times New Roman" w:hAnsi="Times New Roman" w:cs="Times New Roman"/>
          <w:color w:val="131313"/>
        </w:rPr>
        <w:t>ns</w:t>
      </w:r>
      <w:proofErr w:type="gramEnd"/>
      <w:r>
        <w:rPr>
          <w:rFonts w:ascii="Times New Roman" w:eastAsia="Times New Roman" w:hAnsi="Times New Roman" w:cs="Times New Roman"/>
          <w:color w:val="131313"/>
        </w:rPr>
        <w:t>, non significant. MFI:</w:t>
      </w:r>
      <w:r>
        <w:rPr>
          <w:rFonts w:ascii="Times New Roman" w:eastAsia="Times New Roman" w:hAnsi="Times New Roman" w:cs="Times New Roman"/>
          <w:color w:val="131313"/>
        </w:rPr>
        <w:t xml:space="preserve"> Mean fluorescence intensity</w:t>
      </w:r>
    </w:p>
    <w:p w:rsidR="005A6364" w:rsidRDefault="005A6364">
      <w:pPr>
        <w:pStyle w:val="normal0"/>
        <w:spacing w:after="120" w:line="360" w:lineRule="auto"/>
        <w:jc w:val="both"/>
      </w:pPr>
    </w:p>
    <w:p w:rsidR="005A6364" w:rsidRDefault="005A6364">
      <w:pPr>
        <w:pStyle w:val="normal0"/>
        <w:spacing w:after="120" w:line="360" w:lineRule="auto"/>
        <w:jc w:val="both"/>
      </w:pPr>
    </w:p>
    <w:p w:rsidR="005A6364" w:rsidRDefault="005A6364">
      <w:pPr>
        <w:pStyle w:val="normal0"/>
        <w:spacing w:after="120" w:line="360" w:lineRule="auto"/>
        <w:jc w:val="both"/>
      </w:pPr>
    </w:p>
    <w:p w:rsidR="005A6364" w:rsidRDefault="005A6364">
      <w:pPr>
        <w:pStyle w:val="normal0"/>
        <w:spacing w:after="120" w:line="360" w:lineRule="auto"/>
        <w:jc w:val="both"/>
      </w:pPr>
    </w:p>
    <w:p w:rsidR="005A6364" w:rsidRDefault="00DF5BD3">
      <w:pPr>
        <w:pStyle w:val="normal0"/>
      </w:pPr>
      <w:r>
        <w:br w:type="page"/>
      </w:r>
    </w:p>
    <w:p w:rsidR="005A6364" w:rsidRDefault="005A6364">
      <w:pPr>
        <w:pStyle w:val="normal0"/>
      </w:pPr>
    </w:p>
    <w:p w:rsidR="005A6364" w:rsidRDefault="00DF5BD3">
      <w:pPr>
        <w:pStyle w:val="normal0"/>
        <w:spacing w:after="120" w:line="360" w:lineRule="auto"/>
      </w:pPr>
      <w:r>
        <w:rPr>
          <w:rFonts w:ascii="Times New Roman" w:eastAsia="Times New Roman" w:hAnsi="Times New Roman" w:cs="Times New Roman"/>
          <w:b/>
          <w:sz w:val="28"/>
          <w:szCs w:val="28"/>
        </w:rPr>
        <w:t>Acknowledgements:</w:t>
      </w:r>
    </w:p>
    <w:p w:rsidR="005A6364" w:rsidRDefault="00DF5BD3">
      <w:pPr>
        <w:pStyle w:val="normal0"/>
        <w:spacing w:line="480" w:lineRule="auto"/>
        <w:jc w:val="both"/>
      </w:pPr>
      <w:r>
        <w:rPr>
          <w:rFonts w:ascii="Times New Roman" w:eastAsia="Times New Roman" w:hAnsi="Times New Roman" w:cs="Times New Roman"/>
        </w:rPr>
        <w:t>We acknowledge Drs. Anne Dejean and Daniel Gonzalez-Dunia for their valuable inputs on the manuscript. The authors acknowledge the technical assistance provided by Fatima-Ezzahra L’Faqihi-Olive, Valérie</w:t>
      </w:r>
      <w:r>
        <w:rPr>
          <w:rFonts w:ascii="Times New Roman" w:eastAsia="Times New Roman" w:hAnsi="Times New Roman" w:cs="Times New Roman"/>
        </w:rPr>
        <w:t xml:space="preserve"> Duplan-Eche and Anne-Laure Iscache from the CPTP Cytometry facility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Florence Capilla and Christine Salon from Inserm US006 hitstopathological platform, and the personnel of Inserm US006 Anexplo/Crefre animal facility.</w:t>
      </w:r>
    </w:p>
    <w:p w:rsidR="005A6364" w:rsidRDefault="00DF5BD3">
      <w:pPr>
        <w:pStyle w:val="normal0"/>
        <w:spacing w:after="120" w:line="480" w:lineRule="auto"/>
      </w:pPr>
      <w:r>
        <w:rPr>
          <w:rFonts w:ascii="Times New Roman" w:eastAsia="Times New Roman" w:hAnsi="Times New Roman" w:cs="Times New Roman"/>
        </w:rPr>
        <w:t>This work was supported by INSERM, A</w:t>
      </w:r>
      <w:r>
        <w:rPr>
          <w:rFonts w:ascii="Times New Roman" w:eastAsia="Times New Roman" w:hAnsi="Times New Roman" w:cs="Times New Roman"/>
        </w:rPr>
        <w:t xml:space="preserve">ssociation Française contre les Myopathies and Région Midi-Pyrénées. FD was supported by grants Région Midi-Pyrénées and ARSEP. </w:t>
      </w:r>
      <w:proofErr w:type="gramStart"/>
      <w:r>
        <w:rPr>
          <w:rFonts w:ascii="Times New Roman" w:eastAsia="Times New Roman" w:hAnsi="Times New Roman" w:cs="Times New Roman"/>
        </w:rPr>
        <w:t>AS is supported by Centre National de la Recherche Scientifique</w:t>
      </w:r>
      <w:proofErr w:type="gramEnd"/>
      <w:r>
        <w:rPr>
          <w:rFonts w:ascii="Times New Roman" w:eastAsia="Times New Roman" w:hAnsi="Times New Roman" w:cs="Times New Roman"/>
        </w:rPr>
        <w:t>.</w:t>
      </w:r>
    </w:p>
    <w:p w:rsidR="005A6364" w:rsidRDefault="00DF5BD3">
      <w:pPr>
        <w:pStyle w:val="normal0"/>
      </w:pPr>
      <w:r>
        <w:br w:type="page"/>
      </w:r>
    </w:p>
    <w:p w:rsidR="005A6364" w:rsidRDefault="005A6364">
      <w:pPr>
        <w:pStyle w:val="normal0"/>
        <w:spacing w:line="360" w:lineRule="auto"/>
      </w:pPr>
    </w:p>
    <w:p w:rsidR="005A6364" w:rsidRDefault="00DF5BD3">
      <w:pPr>
        <w:pStyle w:val="normal0"/>
        <w:spacing w:after="120" w:line="360" w:lineRule="auto"/>
      </w:pPr>
      <w:r>
        <w:rPr>
          <w:rFonts w:ascii="Times New Roman" w:eastAsia="Times New Roman" w:hAnsi="Times New Roman" w:cs="Times New Roman"/>
          <w:color w:val="131313"/>
        </w:rPr>
        <w:t xml:space="preserve"> </w:t>
      </w:r>
    </w:p>
    <w:p w:rsidR="005A6364" w:rsidRDefault="00DF5BD3">
      <w:pPr>
        <w:pStyle w:val="normal0"/>
        <w:spacing w:after="120" w:line="360" w:lineRule="auto"/>
      </w:pPr>
      <w:r>
        <w:rPr>
          <w:rFonts w:ascii="Times New Roman" w:eastAsia="Times New Roman" w:hAnsi="Times New Roman" w:cs="Times New Roman"/>
          <w:b/>
          <w:sz w:val="28"/>
          <w:szCs w:val="28"/>
        </w:rPr>
        <w:t>References</w:t>
      </w:r>
    </w:p>
    <w:p w:rsidR="005A6364" w:rsidRDefault="005A6364">
      <w:pPr>
        <w:pStyle w:val="normal0"/>
      </w:pPr>
    </w:p>
    <w:sectPr w:rsidR="005A6364">
      <w:footerReference w:type="default" r:id="rId9"/>
      <w:pgSz w:w="11900" w:h="16840"/>
      <w:pgMar w:top="1417" w:right="1417" w:bottom="1417" w:left="1417" w:header="720" w:footer="720" w:gutter="0"/>
      <w:pgNumType w:start="1"/>
      <w:cols w:space="720" w:equalWidth="0">
        <w:col w:w="864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e Locard" w:date="2016-05-20T22:42:00Z" w:initials="">
    <w:p w:rsidR="005A6364" w:rsidRDefault="00DF5BD3">
      <w:pPr>
        <w:pStyle w:val="normal0"/>
        <w:widowControl w:val="0"/>
      </w:pPr>
      <w:r>
        <w:rPr>
          <w:rFonts w:ascii="Arial" w:eastAsia="Arial" w:hAnsi="Arial" w:cs="Arial"/>
          <w:sz w:val="22"/>
          <w:szCs w:val="22"/>
        </w:rPr>
        <w:t>Il faut 200 mots pour un abstract de JPR. Pour le moment on en a 233.</w:t>
      </w:r>
    </w:p>
  </w:comment>
  <w:comment w:id="12" w:author="Anne Gonzalez de Peredo" w:date="2016-05-09T16:09:00Z" w:initials="">
    <w:p w:rsidR="005A6364" w:rsidRDefault="00DF5BD3">
      <w:pPr>
        <w:pStyle w:val="normal0"/>
        <w:widowControl w:val="0"/>
      </w:pPr>
      <w:r>
        <w:rPr>
          <w:rFonts w:ascii="Arial" w:eastAsia="Arial" w:hAnsi="Arial" w:cs="Arial"/>
          <w:sz w:val="22"/>
          <w:szCs w:val="22"/>
        </w:rPr>
        <w:t>La figure 2B était la heat-map dans ma version des figures, Fanny tu as changé la disposition mais ce n'est plus en accord avec le texte</w:t>
      </w:r>
    </w:p>
  </w:comment>
  <w:comment w:id="13" w:author="Anne Gonzalez de Peredo" w:date="2016-05-09T16:12:00Z" w:initials="">
    <w:p w:rsidR="005A6364" w:rsidRDefault="00DF5BD3">
      <w:pPr>
        <w:pStyle w:val="normal0"/>
        <w:widowControl w:val="0"/>
      </w:pPr>
      <w:r>
        <w:rPr>
          <w:rFonts w:ascii="Arial" w:eastAsia="Arial" w:hAnsi="Arial" w:cs="Arial"/>
          <w:sz w:val="22"/>
          <w:szCs w:val="22"/>
        </w:rPr>
        <w:t>Ca normalement c'est l'histogramme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F5BD3">
      <w:r>
        <w:separator/>
      </w:r>
    </w:p>
  </w:endnote>
  <w:endnote w:type="continuationSeparator" w:id="0">
    <w:p w:rsidR="00000000" w:rsidRDefault="00DF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Nova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364" w:rsidRDefault="00DF5BD3">
    <w:pPr>
      <w:pStyle w:val="normal0"/>
      <w:tabs>
        <w:tab w:val="center" w:pos="4536"/>
        <w:tab w:val="right" w:pos="9072"/>
      </w:tabs>
      <w:jc w:val="right"/>
    </w:pPr>
    <w:r>
      <w:fldChar w:fldCharType="begin"/>
    </w:r>
    <w:r>
      <w:instrText>PAGE</w:instrText>
    </w:r>
    <w:r>
      <w:fldChar w:fldCharType="separate"/>
    </w:r>
    <w:r>
      <w:rPr>
        <w:noProof/>
      </w:rPr>
      <w:t>14</w:t>
    </w:r>
    <w:r>
      <w:fldChar w:fldCharType="end"/>
    </w:r>
  </w:p>
  <w:p w:rsidR="005A6364" w:rsidRDefault="005A6364">
    <w:pPr>
      <w:pStyle w:val="normal0"/>
      <w:tabs>
        <w:tab w:val="center" w:pos="4536"/>
        <w:tab w:val="right" w:pos="9072"/>
      </w:tabs>
      <w:spacing w:after="70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F5BD3">
      <w:r>
        <w:separator/>
      </w:r>
    </w:p>
  </w:footnote>
  <w:footnote w:type="continuationSeparator" w:id="0">
    <w:p w:rsidR="00000000" w:rsidRDefault="00DF5B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6364"/>
    <w:rsid w:val="005A6364"/>
    <w:rsid w:val="00DF5B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jc w:val="both"/>
      <w:outlineLvl w:val="0"/>
    </w:pPr>
    <w:rPr>
      <w:rFonts w:ascii="Calibri" w:eastAsia="Calibri" w:hAnsi="Calibri" w:cs="Calibri"/>
      <w:color w:val="365F91"/>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5BD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5B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jc w:val="both"/>
      <w:outlineLvl w:val="0"/>
    </w:pPr>
    <w:rPr>
      <w:rFonts w:ascii="Calibri" w:eastAsia="Calibri" w:hAnsi="Calibri" w:cs="Calibri"/>
      <w:color w:val="365F91"/>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F5BD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5B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bdelhadi.saoudi@%20inserm.fr" TargetMode="Externa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6892</Words>
  <Characters>39287</Characters>
  <Application>Microsoft Macintosh Word</Application>
  <DocSecurity>0</DocSecurity>
  <Lines>327</Lines>
  <Paragraphs>92</Paragraphs>
  <ScaleCrop>false</ScaleCrop>
  <Company>ICR London</Company>
  <LinksUpToDate>false</LinksUpToDate>
  <CharactersWithSpaces>46087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Locard-Paulet</cp:lastModifiedBy>
  <cp:revision>2</cp:revision>
  <dcterms:created xsi:type="dcterms:W3CDTF">2016-05-20T20:01:00Z</dcterms:created>
  <dcterms:modified xsi:type="dcterms:W3CDTF">2016-05-20T20:01:00Z</dcterms:modified>
</cp:coreProperties>
</file>